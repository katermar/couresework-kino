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153F" w:rsidRDefault="0059153F" w:rsidP="004F2B1B">
      <w:pPr>
        <w:pStyle w:val="1"/>
        <w:spacing w:before="0" w:after="240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0" w:name="_Toc500950650"/>
      <w:r w:rsidRPr="002C4D22">
        <w:rPr>
          <w:rFonts w:ascii="Times New Roman" w:hAnsi="Times New Roman" w:cs="Times New Roman"/>
          <w:b/>
          <w:color w:val="auto"/>
          <w:sz w:val="28"/>
          <w:szCs w:val="28"/>
        </w:rPr>
        <w:t>ВВЕДЕНИЕ</w:t>
      </w:r>
      <w:bookmarkEnd w:id="0"/>
    </w:p>
    <w:p w:rsidR="006F7582" w:rsidRDefault="006F7582" w:rsidP="004F2B1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 более чем сто лет своего существования, кинематограф стал одним из наиболее популярных и известных видов искусства, но, тем не менее, кино – на рынке всего лишь продукт, требующий, как и все продукты специализ</w:t>
      </w:r>
      <w:r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>рованного и научного подхода по популяризации и продвижению в массы. Как и все продукты, он требует грамотного продвижения, тем более учит</w:t>
      </w:r>
      <w:r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>вая роль рекламной компании в его кассовых сборах и дальнейшей возмо</w:t>
      </w:r>
      <w:r>
        <w:rPr>
          <w:rFonts w:ascii="Times New Roman" w:hAnsi="Times New Roman" w:cs="Times New Roman"/>
          <w:sz w:val="28"/>
          <w:szCs w:val="28"/>
        </w:rPr>
        <w:t>ж</w:t>
      </w:r>
      <w:r>
        <w:rPr>
          <w:rFonts w:ascii="Times New Roman" w:hAnsi="Times New Roman" w:cs="Times New Roman"/>
          <w:sz w:val="28"/>
          <w:szCs w:val="28"/>
        </w:rPr>
        <w:t>ности быть узнаваемым.</w:t>
      </w:r>
    </w:p>
    <w:p w:rsidR="0059153F" w:rsidRDefault="0059153F" w:rsidP="004F2B1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16A14">
        <w:rPr>
          <w:rFonts w:ascii="Times New Roman" w:hAnsi="Times New Roman" w:cs="Times New Roman"/>
          <w:sz w:val="28"/>
          <w:szCs w:val="28"/>
        </w:rPr>
        <w:t xml:space="preserve">В настоящее время использование информационных </w:t>
      </w:r>
      <w:r w:rsidR="008903BB">
        <w:rPr>
          <w:rFonts w:ascii="Times New Roman" w:hAnsi="Times New Roman" w:cs="Times New Roman"/>
          <w:sz w:val="28"/>
          <w:szCs w:val="28"/>
        </w:rPr>
        <w:t>технологий</w:t>
      </w:r>
      <w:r w:rsidRPr="00B16A14">
        <w:rPr>
          <w:rFonts w:ascii="Times New Roman" w:hAnsi="Times New Roman" w:cs="Times New Roman"/>
          <w:sz w:val="28"/>
          <w:szCs w:val="28"/>
        </w:rPr>
        <w:t xml:space="preserve"> в </w:t>
      </w:r>
      <w:r w:rsidR="008903BB">
        <w:rPr>
          <w:rFonts w:ascii="Times New Roman" w:hAnsi="Times New Roman" w:cs="Times New Roman"/>
          <w:sz w:val="28"/>
          <w:szCs w:val="28"/>
        </w:rPr>
        <w:t>се</w:t>
      </w:r>
      <w:r w:rsidR="008903BB">
        <w:rPr>
          <w:rFonts w:ascii="Times New Roman" w:hAnsi="Times New Roman" w:cs="Times New Roman"/>
          <w:sz w:val="28"/>
          <w:szCs w:val="28"/>
        </w:rPr>
        <w:t>р</w:t>
      </w:r>
      <w:r w:rsidR="008903BB">
        <w:rPr>
          <w:rFonts w:ascii="Times New Roman" w:hAnsi="Times New Roman" w:cs="Times New Roman"/>
          <w:sz w:val="28"/>
          <w:szCs w:val="28"/>
        </w:rPr>
        <w:t>висе оценки кинофильмов</w:t>
      </w:r>
      <w:r w:rsidRPr="00B16A14">
        <w:rPr>
          <w:rFonts w:ascii="Times New Roman" w:hAnsi="Times New Roman" w:cs="Times New Roman"/>
          <w:sz w:val="28"/>
          <w:szCs w:val="28"/>
        </w:rPr>
        <w:t xml:space="preserve"> не является редкостью. Спектр их применения широк и варьируется от </w:t>
      </w:r>
      <w:r w:rsidR="008903BB">
        <w:rPr>
          <w:rFonts w:ascii="Times New Roman" w:hAnsi="Times New Roman" w:cs="Times New Roman"/>
          <w:sz w:val="28"/>
          <w:szCs w:val="28"/>
        </w:rPr>
        <w:t>блогов</w:t>
      </w:r>
      <w:r w:rsidRPr="00B16A14">
        <w:rPr>
          <w:rFonts w:ascii="Times New Roman" w:hAnsi="Times New Roman" w:cs="Times New Roman"/>
          <w:sz w:val="28"/>
          <w:szCs w:val="28"/>
        </w:rPr>
        <w:t xml:space="preserve"> отдельно взятых </w:t>
      </w:r>
      <w:r w:rsidR="008903BB">
        <w:rPr>
          <w:rFonts w:ascii="Times New Roman" w:hAnsi="Times New Roman" w:cs="Times New Roman"/>
          <w:sz w:val="28"/>
          <w:szCs w:val="28"/>
        </w:rPr>
        <w:t xml:space="preserve">людей </w:t>
      </w:r>
      <w:r w:rsidRPr="00B16A14">
        <w:rPr>
          <w:rFonts w:ascii="Times New Roman" w:hAnsi="Times New Roman" w:cs="Times New Roman"/>
          <w:sz w:val="28"/>
          <w:szCs w:val="28"/>
        </w:rPr>
        <w:t xml:space="preserve">до </w:t>
      </w:r>
      <w:r w:rsidR="008903BB">
        <w:rPr>
          <w:rFonts w:ascii="Times New Roman" w:hAnsi="Times New Roman" w:cs="Times New Roman"/>
          <w:sz w:val="28"/>
          <w:szCs w:val="28"/>
        </w:rPr>
        <w:t>полноценного са</w:t>
      </w:r>
      <w:r w:rsidR="008903BB">
        <w:rPr>
          <w:rFonts w:ascii="Times New Roman" w:hAnsi="Times New Roman" w:cs="Times New Roman"/>
          <w:sz w:val="28"/>
          <w:szCs w:val="28"/>
        </w:rPr>
        <w:t>й</w:t>
      </w:r>
      <w:r w:rsidR="008903BB">
        <w:rPr>
          <w:rFonts w:ascii="Times New Roman" w:hAnsi="Times New Roman" w:cs="Times New Roman"/>
          <w:sz w:val="28"/>
          <w:szCs w:val="28"/>
        </w:rPr>
        <w:t>та со своей системой оценки каждого из фильмов</w:t>
      </w:r>
      <w:r w:rsidRPr="00B16A14">
        <w:rPr>
          <w:rFonts w:ascii="Times New Roman" w:hAnsi="Times New Roman" w:cs="Times New Roman"/>
          <w:sz w:val="28"/>
          <w:szCs w:val="28"/>
        </w:rPr>
        <w:t>.</w:t>
      </w:r>
    </w:p>
    <w:p w:rsidR="0059153F" w:rsidRPr="003A204F" w:rsidRDefault="006F7582" w:rsidP="004F2B1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</w:t>
      </w:r>
      <w:r w:rsidR="0059153F" w:rsidRPr="00B16A14">
        <w:rPr>
          <w:rFonts w:ascii="Times New Roman" w:hAnsi="Times New Roman" w:cs="Times New Roman"/>
          <w:sz w:val="28"/>
          <w:szCs w:val="28"/>
        </w:rPr>
        <w:t xml:space="preserve">елью </w:t>
      </w:r>
      <w:r>
        <w:rPr>
          <w:rFonts w:ascii="Times New Roman" w:hAnsi="Times New Roman" w:cs="Times New Roman"/>
          <w:sz w:val="28"/>
          <w:szCs w:val="28"/>
        </w:rPr>
        <w:t>данного курсового проекта является создание сервиса оценки кинофильмов, а так же создание удобного и функционального программного обеспечения с понятным пользователю интерфейсом.</w:t>
      </w:r>
    </w:p>
    <w:p w:rsidR="0059153F" w:rsidRPr="003A204F" w:rsidRDefault="0059153F" w:rsidP="004F2B1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A204F">
        <w:rPr>
          <w:rFonts w:ascii="Times New Roman" w:hAnsi="Times New Roman" w:cs="Times New Roman"/>
          <w:sz w:val="28"/>
          <w:szCs w:val="28"/>
        </w:rPr>
        <w:t>Для достижения поставленной цели необходимо решить следующие задачи:</w:t>
      </w:r>
    </w:p>
    <w:p w:rsidR="0059153F" w:rsidRDefault="0059153F" w:rsidP="004F2B1B">
      <w:pPr>
        <w:pStyle w:val="a3"/>
        <w:numPr>
          <w:ilvl w:val="0"/>
          <w:numId w:val="1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A204F">
        <w:rPr>
          <w:rFonts w:ascii="Times New Roman" w:hAnsi="Times New Roman" w:cs="Times New Roman"/>
          <w:sz w:val="28"/>
          <w:szCs w:val="28"/>
        </w:rPr>
        <w:t>изучить предметную область</w:t>
      </w:r>
      <w:r>
        <w:rPr>
          <w:rFonts w:ascii="Times New Roman" w:hAnsi="Times New Roman" w:cs="Times New Roman"/>
          <w:sz w:val="28"/>
          <w:szCs w:val="28"/>
        </w:rPr>
        <w:t xml:space="preserve"> сервиса оценки кинофильмов</w:t>
      </w:r>
      <w:r w:rsidRPr="003A204F">
        <w:rPr>
          <w:rFonts w:ascii="Times New Roman" w:hAnsi="Times New Roman" w:cs="Times New Roman"/>
          <w:sz w:val="28"/>
          <w:szCs w:val="28"/>
        </w:rPr>
        <w:t>;</w:t>
      </w:r>
    </w:p>
    <w:p w:rsidR="0059153F" w:rsidRDefault="0059153F" w:rsidP="004F2B1B">
      <w:pPr>
        <w:pStyle w:val="a3"/>
        <w:numPr>
          <w:ilvl w:val="0"/>
          <w:numId w:val="1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выполнить функциональное моделирование процесс</w:t>
      </w:r>
      <w:r w:rsidR="000E0918">
        <w:rPr>
          <w:rFonts w:ascii="Times New Roman" w:hAnsi="Times New Roman" w:cs="Times New Roman"/>
          <w:sz w:val="28"/>
          <w:szCs w:val="28"/>
        </w:rPr>
        <w:t>а оценки кин</w:t>
      </w:r>
      <w:r w:rsidR="000E0918">
        <w:rPr>
          <w:rFonts w:ascii="Times New Roman" w:hAnsi="Times New Roman" w:cs="Times New Roman"/>
          <w:sz w:val="28"/>
          <w:szCs w:val="28"/>
        </w:rPr>
        <w:t>о</w:t>
      </w:r>
      <w:r w:rsidR="000E0918">
        <w:rPr>
          <w:rFonts w:ascii="Times New Roman" w:hAnsi="Times New Roman" w:cs="Times New Roman"/>
          <w:sz w:val="28"/>
          <w:szCs w:val="28"/>
        </w:rPr>
        <w:t>фильмов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59153F" w:rsidRPr="003A204F" w:rsidRDefault="0059153F" w:rsidP="004F2B1B">
      <w:pPr>
        <w:pStyle w:val="a3"/>
        <w:numPr>
          <w:ilvl w:val="0"/>
          <w:numId w:val="1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разработать модели представления </w:t>
      </w:r>
      <w:r w:rsidR="000E0918">
        <w:rPr>
          <w:rFonts w:ascii="Times New Roman" w:hAnsi="Times New Roman" w:cs="Times New Roman"/>
          <w:sz w:val="28"/>
          <w:szCs w:val="28"/>
        </w:rPr>
        <w:t>сервиса оценки кинофильмов</w:t>
      </w:r>
      <w:r>
        <w:rPr>
          <w:rFonts w:ascii="Times New Roman" w:hAnsi="Times New Roman" w:cs="Times New Roman"/>
          <w:sz w:val="28"/>
          <w:szCs w:val="28"/>
        </w:rPr>
        <w:t xml:space="preserve"> на основе </w:t>
      </w:r>
      <w:r>
        <w:rPr>
          <w:rFonts w:ascii="Times New Roman" w:hAnsi="Times New Roman" w:cs="Times New Roman"/>
          <w:sz w:val="28"/>
          <w:szCs w:val="28"/>
          <w:lang w:val="en-US"/>
        </w:rPr>
        <w:t>UML</w:t>
      </w:r>
      <w:r w:rsidRPr="005D18A8">
        <w:rPr>
          <w:rFonts w:ascii="Times New Roman" w:hAnsi="Times New Roman" w:cs="Times New Roman"/>
          <w:sz w:val="28"/>
          <w:szCs w:val="28"/>
        </w:rPr>
        <w:t>;</w:t>
      </w:r>
    </w:p>
    <w:p w:rsidR="0059153F" w:rsidRPr="003A204F" w:rsidRDefault="0059153F" w:rsidP="004F2B1B">
      <w:pPr>
        <w:pStyle w:val="a3"/>
        <w:numPr>
          <w:ilvl w:val="0"/>
          <w:numId w:val="1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A204F">
        <w:rPr>
          <w:rFonts w:ascii="Times New Roman" w:hAnsi="Times New Roman" w:cs="Times New Roman"/>
          <w:sz w:val="28"/>
          <w:szCs w:val="28"/>
        </w:rPr>
        <w:t>проанализировать</w:t>
      </w:r>
      <w:r>
        <w:rPr>
          <w:rFonts w:ascii="Times New Roman" w:hAnsi="Times New Roman" w:cs="Times New Roman"/>
          <w:sz w:val="28"/>
          <w:szCs w:val="28"/>
        </w:rPr>
        <w:t xml:space="preserve"> и создать</w:t>
      </w:r>
      <w:r w:rsidRPr="003A204F">
        <w:rPr>
          <w:rFonts w:ascii="Times New Roman" w:hAnsi="Times New Roman" w:cs="Times New Roman"/>
          <w:sz w:val="28"/>
          <w:szCs w:val="28"/>
        </w:rPr>
        <w:t xml:space="preserve"> логическую и физическую модель представления данных;</w:t>
      </w:r>
    </w:p>
    <w:p w:rsidR="0059153F" w:rsidRPr="003A204F" w:rsidRDefault="0059153F" w:rsidP="004F2B1B">
      <w:pPr>
        <w:pStyle w:val="a3"/>
        <w:numPr>
          <w:ilvl w:val="0"/>
          <w:numId w:val="1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A204F">
        <w:rPr>
          <w:rFonts w:ascii="Times New Roman" w:hAnsi="Times New Roman" w:cs="Times New Roman"/>
          <w:sz w:val="28"/>
          <w:szCs w:val="28"/>
        </w:rPr>
        <w:t>создать базу данных</w:t>
      </w:r>
      <w:r>
        <w:rPr>
          <w:rFonts w:ascii="Times New Roman" w:hAnsi="Times New Roman" w:cs="Times New Roman"/>
          <w:sz w:val="28"/>
          <w:szCs w:val="28"/>
        </w:rPr>
        <w:t>, хранящую информацию о кинофильмах, о пользователях и объектах, необходимых для выс</w:t>
      </w:r>
      <w:r w:rsidR="000E0918">
        <w:rPr>
          <w:rFonts w:ascii="Times New Roman" w:hAnsi="Times New Roman" w:cs="Times New Roman"/>
          <w:sz w:val="28"/>
          <w:szCs w:val="28"/>
        </w:rPr>
        <w:t>тавления оценки кинофил</w:t>
      </w:r>
      <w:r w:rsidR="000E0918">
        <w:rPr>
          <w:rFonts w:ascii="Times New Roman" w:hAnsi="Times New Roman" w:cs="Times New Roman"/>
          <w:sz w:val="28"/>
          <w:szCs w:val="28"/>
        </w:rPr>
        <w:t>ь</w:t>
      </w:r>
      <w:r w:rsidR="000E0918">
        <w:rPr>
          <w:rFonts w:ascii="Times New Roman" w:hAnsi="Times New Roman" w:cs="Times New Roman"/>
          <w:sz w:val="28"/>
          <w:szCs w:val="28"/>
        </w:rPr>
        <w:t>му</w:t>
      </w:r>
      <w:r w:rsidRPr="003A204F">
        <w:rPr>
          <w:rFonts w:ascii="Times New Roman" w:hAnsi="Times New Roman" w:cs="Times New Roman"/>
          <w:sz w:val="28"/>
          <w:szCs w:val="28"/>
        </w:rPr>
        <w:t>;</w:t>
      </w:r>
    </w:p>
    <w:p w:rsidR="0059153F" w:rsidRPr="003A204F" w:rsidRDefault="0059153F" w:rsidP="004F2B1B">
      <w:pPr>
        <w:pStyle w:val="a3"/>
        <w:numPr>
          <w:ilvl w:val="0"/>
          <w:numId w:val="1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A204F">
        <w:rPr>
          <w:rFonts w:ascii="Times New Roman" w:hAnsi="Times New Roman" w:cs="Times New Roman"/>
          <w:sz w:val="28"/>
          <w:szCs w:val="28"/>
        </w:rPr>
        <w:t xml:space="preserve">реализовать </w:t>
      </w:r>
      <w:r w:rsidR="000E0918">
        <w:rPr>
          <w:rFonts w:ascii="Times New Roman" w:hAnsi="Times New Roman" w:cs="Times New Roman"/>
          <w:sz w:val="28"/>
          <w:szCs w:val="28"/>
        </w:rPr>
        <w:t>возможности регистрации и авторизации</w:t>
      </w:r>
      <w:r w:rsidRPr="003A204F">
        <w:rPr>
          <w:rFonts w:ascii="Times New Roman" w:hAnsi="Times New Roman" w:cs="Times New Roman"/>
          <w:sz w:val="28"/>
          <w:szCs w:val="28"/>
        </w:rPr>
        <w:t>;</w:t>
      </w:r>
    </w:p>
    <w:p w:rsidR="0059153F" w:rsidRPr="003A204F" w:rsidRDefault="0059153F" w:rsidP="004F2B1B">
      <w:pPr>
        <w:pStyle w:val="a3"/>
        <w:numPr>
          <w:ilvl w:val="0"/>
          <w:numId w:val="1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A204F">
        <w:rPr>
          <w:rFonts w:ascii="Times New Roman" w:hAnsi="Times New Roman" w:cs="Times New Roman"/>
          <w:sz w:val="28"/>
          <w:szCs w:val="28"/>
        </w:rPr>
        <w:t>разработать программное обеспечение;</w:t>
      </w:r>
    </w:p>
    <w:p w:rsidR="0059153F" w:rsidRDefault="0059153F" w:rsidP="004F2B1B">
      <w:pPr>
        <w:pStyle w:val="a3"/>
        <w:numPr>
          <w:ilvl w:val="0"/>
          <w:numId w:val="1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A204F">
        <w:rPr>
          <w:rFonts w:ascii="Times New Roman" w:hAnsi="Times New Roman" w:cs="Times New Roman"/>
          <w:sz w:val="28"/>
          <w:szCs w:val="28"/>
        </w:rPr>
        <w:t>протестировать программный продукт.</w:t>
      </w:r>
    </w:p>
    <w:p w:rsidR="006F7582" w:rsidRDefault="006F7582" w:rsidP="004F2B1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Автоматизация сервиса оценки кинофильмов позволит грамотно орг</w:t>
      </w:r>
      <w:r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низовать подсчет и </w:t>
      </w:r>
      <w:r w:rsidR="003B1C22">
        <w:rPr>
          <w:rFonts w:ascii="Times New Roman" w:hAnsi="Times New Roman" w:cs="Times New Roman"/>
          <w:sz w:val="28"/>
          <w:szCs w:val="28"/>
        </w:rPr>
        <w:t>популярность каждого из фильмов, а так же обеспечивает способ своевременного оставления отзывов о просмотренном кинофильме.</w:t>
      </w:r>
    </w:p>
    <w:p w:rsidR="003B1C22" w:rsidRDefault="003B1C22" w:rsidP="004F2B1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3B1C22" w:rsidRDefault="003B1C22" w:rsidP="004F2B1B">
      <w:pPr>
        <w:ind w:firstLine="72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B1C22">
        <w:rPr>
          <w:rFonts w:ascii="Times New Roman" w:hAnsi="Times New Roman" w:cs="Times New Roman"/>
          <w:b/>
          <w:sz w:val="28"/>
          <w:szCs w:val="28"/>
        </w:rPr>
        <w:lastRenderedPageBreak/>
        <w:t xml:space="preserve">1 ОПИСАНИЕ </w:t>
      </w:r>
      <w:r>
        <w:rPr>
          <w:rFonts w:ascii="Times New Roman" w:hAnsi="Times New Roman" w:cs="Times New Roman"/>
          <w:b/>
          <w:sz w:val="28"/>
          <w:szCs w:val="28"/>
        </w:rPr>
        <w:t>ПРЕДМЕТНОЙ ОБЛАСТИ</w:t>
      </w:r>
    </w:p>
    <w:p w:rsidR="00572F4F" w:rsidRDefault="00572F4F" w:rsidP="004F2B1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Предметной областью данного курсового проекта является сервис оценки кинофильмов.</w:t>
      </w:r>
    </w:p>
    <w:p w:rsidR="00572F4F" w:rsidRPr="00C25E7B" w:rsidRDefault="00572F4F" w:rsidP="004F2B1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25E7B">
        <w:rPr>
          <w:rFonts w:ascii="Times New Roman" w:hAnsi="Times New Roman" w:cs="Times New Roman"/>
          <w:sz w:val="28"/>
          <w:szCs w:val="28"/>
        </w:rPr>
        <w:t xml:space="preserve">Задачей курсового проекта является создание приложения, которое позволило бы автоматизировать процессы </w:t>
      </w:r>
      <w:r>
        <w:rPr>
          <w:rFonts w:ascii="Times New Roman" w:hAnsi="Times New Roman" w:cs="Times New Roman"/>
          <w:sz w:val="28"/>
          <w:szCs w:val="28"/>
        </w:rPr>
        <w:t>оценки кинофильмов</w:t>
      </w:r>
      <w:r w:rsidRPr="00C25E7B">
        <w:rPr>
          <w:rFonts w:ascii="Times New Roman" w:hAnsi="Times New Roman" w:cs="Times New Roman"/>
          <w:sz w:val="28"/>
          <w:szCs w:val="28"/>
        </w:rPr>
        <w:t>.</w:t>
      </w:r>
    </w:p>
    <w:p w:rsidR="00572F4F" w:rsidRPr="00C25E7B" w:rsidRDefault="00572F4F" w:rsidP="004F2B1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25E7B">
        <w:rPr>
          <w:rFonts w:ascii="Times New Roman" w:hAnsi="Times New Roman" w:cs="Times New Roman"/>
          <w:sz w:val="28"/>
          <w:szCs w:val="28"/>
        </w:rPr>
        <w:t xml:space="preserve">При написании программного кода </w:t>
      </w:r>
      <w:r>
        <w:rPr>
          <w:rFonts w:ascii="Times New Roman" w:hAnsi="Times New Roman" w:cs="Times New Roman"/>
          <w:sz w:val="28"/>
          <w:szCs w:val="28"/>
        </w:rPr>
        <w:t xml:space="preserve">используется язык </w:t>
      </w:r>
      <w:proofErr w:type="spellStart"/>
      <w:r>
        <w:rPr>
          <w:rFonts w:ascii="Times New Roman" w:hAnsi="Times New Roman" w:cs="Times New Roman"/>
          <w:sz w:val="28"/>
          <w:szCs w:val="28"/>
        </w:rPr>
        <w:t>Java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Java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это</w:t>
      </w:r>
      <w:r w:rsidRPr="00C25E7B">
        <w:rPr>
          <w:rFonts w:ascii="Times New Roman" w:hAnsi="Times New Roman" w:cs="Times New Roman"/>
          <w:sz w:val="28"/>
          <w:szCs w:val="28"/>
        </w:rPr>
        <w:t xml:space="preserve"> объектно-ориенти</w:t>
      </w:r>
      <w:r>
        <w:rPr>
          <w:rFonts w:ascii="Times New Roman" w:hAnsi="Times New Roman" w:cs="Times New Roman"/>
          <w:sz w:val="28"/>
          <w:szCs w:val="28"/>
        </w:rPr>
        <w:t xml:space="preserve">рованный язык программирования. Изначально </w:t>
      </w:r>
      <w:r w:rsidRPr="00C25E7B">
        <w:rPr>
          <w:rFonts w:ascii="Times New Roman" w:hAnsi="Times New Roman" w:cs="Times New Roman"/>
          <w:sz w:val="28"/>
          <w:szCs w:val="28"/>
        </w:rPr>
        <w:t>язык пр</w:t>
      </w:r>
      <w:r w:rsidRPr="00C25E7B">
        <w:rPr>
          <w:rFonts w:ascii="Times New Roman" w:hAnsi="Times New Roman" w:cs="Times New Roman"/>
          <w:sz w:val="28"/>
          <w:szCs w:val="28"/>
        </w:rPr>
        <w:t>о</w:t>
      </w:r>
      <w:r w:rsidRPr="00C25E7B">
        <w:rPr>
          <w:rFonts w:ascii="Times New Roman" w:hAnsi="Times New Roman" w:cs="Times New Roman"/>
          <w:sz w:val="28"/>
          <w:szCs w:val="28"/>
        </w:rPr>
        <w:t xml:space="preserve">граммирования назывался </w:t>
      </w:r>
      <w:proofErr w:type="spellStart"/>
      <w:r w:rsidRPr="00C25E7B">
        <w:rPr>
          <w:rFonts w:ascii="Times New Roman" w:hAnsi="Times New Roman" w:cs="Times New Roman"/>
          <w:sz w:val="28"/>
          <w:szCs w:val="28"/>
        </w:rPr>
        <w:t>Oak</w:t>
      </w:r>
      <w:proofErr w:type="spellEnd"/>
      <w:r w:rsidRPr="00C25E7B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C25E7B">
        <w:rPr>
          <w:rFonts w:ascii="Times New Roman" w:hAnsi="Times New Roman" w:cs="Times New Roman"/>
          <w:sz w:val="28"/>
          <w:szCs w:val="28"/>
        </w:rPr>
        <w:t>James</w:t>
      </w:r>
      <w:proofErr w:type="spellEnd"/>
      <w:r w:rsidRPr="00C25E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5E7B">
        <w:rPr>
          <w:rFonts w:ascii="Times New Roman" w:hAnsi="Times New Roman" w:cs="Times New Roman"/>
          <w:sz w:val="28"/>
          <w:szCs w:val="28"/>
        </w:rPr>
        <w:t>Gosling</w:t>
      </w:r>
      <w:proofErr w:type="spellEnd"/>
      <w:r w:rsidRPr="00C25E7B">
        <w:rPr>
          <w:rFonts w:ascii="Times New Roman" w:hAnsi="Times New Roman" w:cs="Times New Roman"/>
          <w:sz w:val="28"/>
          <w:szCs w:val="28"/>
        </w:rPr>
        <w:t xml:space="preserve">) и разрабатывался для бытовой электроники, но впоследствии был переименован в </w:t>
      </w:r>
      <w:proofErr w:type="spellStart"/>
      <w:r w:rsidRPr="00C25E7B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C25E7B">
        <w:rPr>
          <w:rFonts w:ascii="Times New Roman" w:hAnsi="Times New Roman" w:cs="Times New Roman"/>
          <w:sz w:val="28"/>
          <w:szCs w:val="28"/>
        </w:rPr>
        <w:t xml:space="preserve"> и стал использоват</w:t>
      </w:r>
      <w:r w:rsidRPr="00C25E7B">
        <w:rPr>
          <w:rFonts w:ascii="Times New Roman" w:hAnsi="Times New Roman" w:cs="Times New Roman"/>
          <w:sz w:val="28"/>
          <w:szCs w:val="28"/>
        </w:rPr>
        <w:t>ь</w:t>
      </w:r>
      <w:r w:rsidRPr="00C25E7B">
        <w:rPr>
          <w:rFonts w:ascii="Times New Roman" w:hAnsi="Times New Roman" w:cs="Times New Roman"/>
          <w:sz w:val="28"/>
          <w:szCs w:val="28"/>
        </w:rPr>
        <w:t>ся для написания апплетов, приложений и серверного программного обесп</w:t>
      </w:r>
      <w:r w:rsidRPr="00C25E7B">
        <w:rPr>
          <w:rFonts w:ascii="Times New Roman" w:hAnsi="Times New Roman" w:cs="Times New Roman"/>
          <w:sz w:val="28"/>
          <w:szCs w:val="28"/>
        </w:rPr>
        <w:t>е</w:t>
      </w:r>
      <w:r w:rsidRPr="00C25E7B">
        <w:rPr>
          <w:rFonts w:ascii="Times New Roman" w:hAnsi="Times New Roman" w:cs="Times New Roman"/>
          <w:sz w:val="28"/>
          <w:szCs w:val="28"/>
        </w:rPr>
        <w:t>чения [3].</w:t>
      </w:r>
    </w:p>
    <w:p w:rsidR="00572F4F" w:rsidRPr="00C25E7B" w:rsidRDefault="00572F4F" w:rsidP="004F2B1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25E7B">
        <w:rPr>
          <w:rFonts w:ascii="Times New Roman" w:hAnsi="Times New Roman" w:cs="Times New Roman"/>
          <w:sz w:val="28"/>
          <w:szCs w:val="28"/>
        </w:rPr>
        <w:t xml:space="preserve">У языка </w:t>
      </w:r>
      <w:proofErr w:type="spellStart"/>
      <w:r w:rsidRPr="00C25E7B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C25E7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существует</w:t>
      </w:r>
      <w:r w:rsidRPr="00C25E7B">
        <w:rPr>
          <w:rFonts w:ascii="Times New Roman" w:hAnsi="Times New Roman" w:cs="Times New Roman"/>
          <w:sz w:val="28"/>
          <w:szCs w:val="28"/>
        </w:rPr>
        <w:t xml:space="preserve"> мно</w:t>
      </w:r>
      <w:r>
        <w:rPr>
          <w:rFonts w:ascii="Times New Roman" w:hAnsi="Times New Roman" w:cs="Times New Roman"/>
          <w:sz w:val="28"/>
          <w:szCs w:val="28"/>
        </w:rPr>
        <w:t>жество</w:t>
      </w:r>
      <w:r w:rsidRPr="00C25E7B">
        <w:rPr>
          <w:rFonts w:ascii="Times New Roman" w:hAnsi="Times New Roman" w:cs="Times New Roman"/>
          <w:sz w:val="28"/>
          <w:szCs w:val="28"/>
        </w:rPr>
        <w:t xml:space="preserve"> преимуществ перед другими яз</w:t>
      </w:r>
      <w:r w:rsidRPr="00C25E7B">
        <w:rPr>
          <w:rFonts w:ascii="Times New Roman" w:hAnsi="Times New Roman" w:cs="Times New Roman"/>
          <w:sz w:val="28"/>
          <w:szCs w:val="28"/>
        </w:rPr>
        <w:t>ы</w:t>
      </w:r>
      <w:r w:rsidRPr="00C25E7B">
        <w:rPr>
          <w:rFonts w:ascii="Times New Roman" w:hAnsi="Times New Roman" w:cs="Times New Roman"/>
          <w:sz w:val="28"/>
          <w:szCs w:val="28"/>
        </w:rPr>
        <w:t>ками программирования, что позволяет решать с его помощью практически любые задачи.</w:t>
      </w:r>
      <w:r>
        <w:rPr>
          <w:rFonts w:ascii="Times New Roman" w:hAnsi="Times New Roman" w:cs="Times New Roman"/>
          <w:sz w:val="28"/>
          <w:szCs w:val="28"/>
        </w:rPr>
        <w:t xml:space="preserve"> Так же с помощью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>
        <w:rPr>
          <w:rFonts w:ascii="Times New Roman" w:hAnsi="Times New Roman" w:cs="Times New Roman"/>
          <w:sz w:val="28"/>
          <w:szCs w:val="28"/>
        </w:rPr>
        <w:t xml:space="preserve"> можно</w:t>
      </w:r>
      <w:r w:rsidRPr="00C25E7B">
        <w:rPr>
          <w:rFonts w:ascii="Times New Roman" w:hAnsi="Times New Roman" w:cs="Times New Roman"/>
          <w:sz w:val="28"/>
          <w:szCs w:val="28"/>
        </w:rPr>
        <w:t xml:space="preserve"> создавать модульные програ</w:t>
      </w:r>
      <w:r w:rsidRPr="00C25E7B">
        <w:rPr>
          <w:rFonts w:ascii="Times New Roman" w:hAnsi="Times New Roman" w:cs="Times New Roman"/>
          <w:sz w:val="28"/>
          <w:szCs w:val="28"/>
        </w:rPr>
        <w:t>м</w:t>
      </w:r>
      <w:r w:rsidRPr="00C25E7B">
        <w:rPr>
          <w:rFonts w:ascii="Times New Roman" w:hAnsi="Times New Roman" w:cs="Times New Roman"/>
          <w:sz w:val="28"/>
          <w:szCs w:val="28"/>
        </w:rPr>
        <w:t xml:space="preserve">мы, исходный код которых может использоваться многократно. </w:t>
      </w:r>
    </w:p>
    <w:p w:rsidR="00572F4F" w:rsidRPr="00C25E7B" w:rsidRDefault="00572F4F" w:rsidP="004F2B1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25E7B">
        <w:rPr>
          <w:rFonts w:ascii="Times New Roman" w:hAnsi="Times New Roman" w:cs="Times New Roman"/>
          <w:sz w:val="28"/>
          <w:szCs w:val="28"/>
        </w:rPr>
        <w:t xml:space="preserve">Одним из основных преимуществ языка </w:t>
      </w:r>
      <w:proofErr w:type="spellStart"/>
      <w:r w:rsidRPr="00C25E7B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C25E7B">
        <w:rPr>
          <w:rFonts w:ascii="Times New Roman" w:hAnsi="Times New Roman" w:cs="Times New Roman"/>
          <w:sz w:val="28"/>
          <w:szCs w:val="28"/>
        </w:rPr>
        <w:t xml:space="preserve"> является возможность п</w:t>
      </w:r>
      <w:r w:rsidRPr="00C25E7B">
        <w:rPr>
          <w:rFonts w:ascii="Times New Roman" w:hAnsi="Times New Roman" w:cs="Times New Roman"/>
          <w:sz w:val="28"/>
          <w:szCs w:val="28"/>
        </w:rPr>
        <w:t>е</w:t>
      </w:r>
      <w:r w:rsidRPr="00C25E7B">
        <w:rPr>
          <w:rFonts w:ascii="Times New Roman" w:hAnsi="Times New Roman" w:cs="Times New Roman"/>
          <w:sz w:val="28"/>
          <w:szCs w:val="28"/>
        </w:rPr>
        <w:t xml:space="preserve">реноса программ из одной системы в другую. Поскольку программы на </w:t>
      </w:r>
      <w:proofErr w:type="spellStart"/>
      <w:r w:rsidRPr="00C25E7B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C25E7B">
        <w:rPr>
          <w:rFonts w:ascii="Times New Roman" w:hAnsi="Times New Roman" w:cs="Times New Roman"/>
          <w:sz w:val="28"/>
          <w:szCs w:val="28"/>
        </w:rPr>
        <w:t xml:space="preserve"> не зависят от </w:t>
      </w:r>
      <w:proofErr w:type="gramStart"/>
      <w:r w:rsidRPr="00C25E7B">
        <w:rPr>
          <w:rFonts w:ascii="Times New Roman" w:hAnsi="Times New Roman" w:cs="Times New Roman"/>
          <w:sz w:val="28"/>
          <w:szCs w:val="28"/>
        </w:rPr>
        <w:t>платформы</w:t>
      </w:r>
      <w:proofErr w:type="gramEnd"/>
      <w:r w:rsidRPr="00C25E7B">
        <w:rPr>
          <w:rFonts w:ascii="Times New Roman" w:hAnsi="Times New Roman" w:cs="Times New Roman"/>
          <w:sz w:val="28"/>
          <w:szCs w:val="28"/>
        </w:rPr>
        <w:t xml:space="preserve"> как на уровне исходного кода, так и на двоичном уровне, их можно запускать в различных системах, что особенно важно для программ, предназначенных для </w:t>
      </w:r>
      <w:proofErr w:type="spellStart"/>
      <w:r w:rsidRPr="00C25E7B">
        <w:rPr>
          <w:rFonts w:ascii="Times New Roman" w:hAnsi="Times New Roman" w:cs="Times New Roman"/>
          <w:sz w:val="28"/>
          <w:szCs w:val="28"/>
        </w:rPr>
        <w:t>World</w:t>
      </w:r>
      <w:proofErr w:type="spellEnd"/>
      <w:r w:rsidRPr="00C25E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5E7B">
        <w:rPr>
          <w:rFonts w:ascii="Times New Roman" w:hAnsi="Times New Roman" w:cs="Times New Roman"/>
          <w:sz w:val="28"/>
          <w:szCs w:val="28"/>
        </w:rPr>
        <w:t>Wide</w:t>
      </w:r>
      <w:proofErr w:type="spellEnd"/>
      <w:r w:rsidRPr="00C25E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5E7B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Pr="00C25E7B">
        <w:rPr>
          <w:rFonts w:ascii="Times New Roman" w:hAnsi="Times New Roman" w:cs="Times New Roman"/>
          <w:sz w:val="28"/>
          <w:szCs w:val="28"/>
        </w:rPr>
        <w:t xml:space="preserve"> [4].</w:t>
      </w:r>
    </w:p>
    <w:p w:rsidR="00572F4F" w:rsidRPr="00C25E7B" w:rsidRDefault="00572F4F" w:rsidP="004F2B1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25E7B">
        <w:rPr>
          <w:rFonts w:ascii="Times New Roman" w:hAnsi="Times New Roman" w:cs="Times New Roman"/>
          <w:sz w:val="28"/>
          <w:szCs w:val="28"/>
        </w:rPr>
        <w:t>Работа приложения основывается на том, что клиентская часть реал</w:t>
      </w:r>
      <w:r w:rsidRPr="00C25E7B">
        <w:rPr>
          <w:rFonts w:ascii="Times New Roman" w:hAnsi="Times New Roman" w:cs="Times New Roman"/>
          <w:sz w:val="28"/>
          <w:szCs w:val="28"/>
        </w:rPr>
        <w:t>и</w:t>
      </w:r>
      <w:r w:rsidRPr="00C25E7B">
        <w:rPr>
          <w:rFonts w:ascii="Times New Roman" w:hAnsi="Times New Roman" w:cs="Times New Roman"/>
          <w:sz w:val="28"/>
          <w:szCs w:val="28"/>
        </w:rPr>
        <w:t>зует пользовательский интерфейс, формирует запросы к серверу и обрабат</w:t>
      </w:r>
      <w:r w:rsidRPr="00C25E7B">
        <w:rPr>
          <w:rFonts w:ascii="Times New Roman" w:hAnsi="Times New Roman" w:cs="Times New Roman"/>
          <w:sz w:val="28"/>
          <w:szCs w:val="28"/>
        </w:rPr>
        <w:t>ы</w:t>
      </w:r>
      <w:r w:rsidRPr="00C25E7B">
        <w:rPr>
          <w:rFonts w:ascii="Times New Roman" w:hAnsi="Times New Roman" w:cs="Times New Roman"/>
          <w:sz w:val="28"/>
          <w:szCs w:val="28"/>
        </w:rPr>
        <w:t>вает ответы от него, в то время как серверная часть получает запрос от кл</w:t>
      </w:r>
      <w:r w:rsidRPr="00C25E7B">
        <w:rPr>
          <w:rFonts w:ascii="Times New Roman" w:hAnsi="Times New Roman" w:cs="Times New Roman"/>
          <w:sz w:val="28"/>
          <w:szCs w:val="28"/>
        </w:rPr>
        <w:t>и</w:t>
      </w:r>
      <w:r w:rsidRPr="00C25E7B">
        <w:rPr>
          <w:rFonts w:ascii="Times New Roman" w:hAnsi="Times New Roman" w:cs="Times New Roman"/>
          <w:sz w:val="28"/>
          <w:szCs w:val="28"/>
        </w:rPr>
        <w:t>ента, выполняет вычисления, после чего формирует ответ и отправляет её клиенту. Выполнение всех описанных сетевых функций приложения без проблем реализуется с помощью </w:t>
      </w:r>
      <w:proofErr w:type="spellStart"/>
      <w:r w:rsidRPr="00C25E7B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C25E7B">
        <w:rPr>
          <w:rFonts w:ascii="Times New Roman" w:hAnsi="Times New Roman" w:cs="Times New Roman"/>
          <w:sz w:val="28"/>
          <w:szCs w:val="28"/>
        </w:rPr>
        <w:t>, так как сетевая работа является одной из сильных сторон данного языка программирования. </w:t>
      </w:r>
    </w:p>
    <w:p w:rsidR="00572F4F" w:rsidRPr="00C25E7B" w:rsidRDefault="00572F4F" w:rsidP="004F2B1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Огромное количество библиотек</w:t>
      </w:r>
      <w:r w:rsidRPr="00C25E7B">
        <w:rPr>
          <w:rFonts w:ascii="Times New Roman" w:hAnsi="Times New Roman" w:cs="Times New Roman"/>
          <w:sz w:val="28"/>
          <w:szCs w:val="28"/>
        </w:rPr>
        <w:t xml:space="preserve"> классов в </w:t>
      </w:r>
      <w:proofErr w:type="spellStart"/>
      <w:r w:rsidRPr="00C25E7B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C25E7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многократно</w:t>
      </w:r>
      <w:r w:rsidRPr="00C25E7B">
        <w:rPr>
          <w:rFonts w:ascii="Times New Roman" w:hAnsi="Times New Roman" w:cs="Times New Roman"/>
          <w:sz w:val="28"/>
          <w:szCs w:val="28"/>
        </w:rPr>
        <w:t xml:space="preserve"> упрощаю</w:t>
      </w:r>
      <w:r>
        <w:rPr>
          <w:rFonts w:ascii="Times New Roman" w:hAnsi="Times New Roman" w:cs="Times New Roman"/>
          <w:sz w:val="28"/>
          <w:szCs w:val="28"/>
        </w:rPr>
        <w:t>т работу программиста</w:t>
      </w:r>
      <w:r w:rsidRPr="00C25E7B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C25E7B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C25E7B">
        <w:rPr>
          <w:rFonts w:ascii="Times New Roman" w:hAnsi="Times New Roman" w:cs="Times New Roman"/>
          <w:sz w:val="28"/>
          <w:szCs w:val="28"/>
        </w:rPr>
        <w:t xml:space="preserve"> предоставляет программисту богатый набор кла</w:t>
      </w:r>
      <w:r w:rsidRPr="00C25E7B">
        <w:rPr>
          <w:rFonts w:ascii="Times New Roman" w:hAnsi="Times New Roman" w:cs="Times New Roman"/>
          <w:sz w:val="28"/>
          <w:szCs w:val="28"/>
        </w:rPr>
        <w:t>с</w:t>
      </w:r>
      <w:r w:rsidRPr="00C25E7B">
        <w:rPr>
          <w:rFonts w:ascii="Times New Roman" w:hAnsi="Times New Roman" w:cs="Times New Roman"/>
          <w:sz w:val="28"/>
          <w:szCs w:val="28"/>
        </w:rPr>
        <w:t>сов объектов для ясного абстрагирования многих системных функций, и</w:t>
      </w:r>
      <w:r w:rsidRPr="00C25E7B">
        <w:rPr>
          <w:rFonts w:ascii="Times New Roman" w:hAnsi="Times New Roman" w:cs="Times New Roman"/>
          <w:sz w:val="28"/>
          <w:szCs w:val="28"/>
        </w:rPr>
        <w:t>с</w:t>
      </w:r>
      <w:r w:rsidRPr="00C25E7B">
        <w:rPr>
          <w:rFonts w:ascii="Times New Roman" w:hAnsi="Times New Roman" w:cs="Times New Roman"/>
          <w:sz w:val="28"/>
          <w:szCs w:val="28"/>
        </w:rPr>
        <w:lastRenderedPageBreak/>
        <w:t>пользуемых при работе с окнами, сетью и для ввода-вывода. Ключевая черта этих классов заключается в том, что они обеспечивают создание независ</w:t>
      </w:r>
      <w:r w:rsidRPr="00C25E7B">
        <w:rPr>
          <w:rFonts w:ascii="Times New Roman" w:hAnsi="Times New Roman" w:cs="Times New Roman"/>
          <w:sz w:val="28"/>
          <w:szCs w:val="28"/>
        </w:rPr>
        <w:t>и</w:t>
      </w:r>
      <w:r w:rsidRPr="00C25E7B">
        <w:rPr>
          <w:rFonts w:ascii="Times New Roman" w:hAnsi="Times New Roman" w:cs="Times New Roman"/>
          <w:sz w:val="28"/>
          <w:szCs w:val="28"/>
        </w:rPr>
        <w:t>мых от используемой платформы абстракций для широкого спектра систе</w:t>
      </w:r>
      <w:r w:rsidRPr="00C25E7B">
        <w:rPr>
          <w:rFonts w:ascii="Times New Roman" w:hAnsi="Times New Roman" w:cs="Times New Roman"/>
          <w:sz w:val="28"/>
          <w:szCs w:val="28"/>
        </w:rPr>
        <w:t>м</w:t>
      </w:r>
      <w:r w:rsidRPr="00C25E7B">
        <w:rPr>
          <w:rFonts w:ascii="Times New Roman" w:hAnsi="Times New Roman" w:cs="Times New Roman"/>
          <w:sz w:val="28"/>
          <w:szCs w:val="28"/>
        </w:rPr>
        <w:t xml:space="preserve">ных интерфейсов [3]. </w:t>
      </w:r>
    </w:p>
    <w:p w:rsidR="00572F4F" w:rsidRPr="00C25E7B" w:rsidRDefault="00572F4F" w:rsidP="004F2B1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 же в курсовом проекте используются СУБД. </w:t>
      </w:r>
      <w:r w:rsidRPr="00C25E7B">
        <w:rPr>
          <w:rFonts w:ascii="Times New Roman" w:hAnsi="Times New Roman" w:cs="Times New Roman"/>
          <w:sz w:val="28"/>
          <w:szCs w:val="28"/>
        </w:rPr>
        <w:t>Система управления базами данных - это совокупность языковых и программных средств, которая осуществляет доступ к данным, позволяет их создавать, менять и удалять, обеспечивает безопасность данных и т.д. В общем СУБД - это система, по</w:t>
      </w:r>
      <w:r w:rsidRPr="00C25E7B">
        <w:rPr>
          <w:rFonts w:ascii="Times New Roman" w:hAnsi="Times New Roman" w:cs="Times New Roman"/>
          <w:sz w:val="28"/>
          <w:szCs w:val="28"/>
        </w:rPr>
        <w:t>з</w:t>
      </w:r>
      <w:r w:rsidRPr="00C25E7B">
        <w:rPr>
          <w:rFonts w:ascii="Times New Roman" w:hAnsi="Times New Roman" w:cs="Times New Roman"/>
          <w:sz w:val="28"/>
          <w:szCs w:val="28"/>
        </w:rPr>
        <w:t>воляющая создавать базы данных и манипулировать сведениями из них. А осуществляет этот доступ к данным СУБД посредством специального языка - SQL. SQL (</w:t>
      </w:r>
      <w:proofErr w:type="spellStart"/>
      <w:r w:rsidRPr="00C25E7B">
        <w:rPr>
          <w:rFonts w:ascii="Times New Roman" w:hAnsi="Times New Roman" w:cs="Times New Roman"/>
          <w:sz w:val="28"/>
          <w:szCs w:val="28"/>
        </w:rPr>
        <w:t>Stuctured</w:t>
      </w:r>
      <w:proofErr w:type="spellEnd"/>
      <w:r w:rsidRPr="00C25E7B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C25E7B">
        <w:rPr>
          <w:rFonts w:ascii="Times New Roman" w:hAnsi="Times New Roman" w:cs="Times New Roman"/>
          <w:sz w:val="28"/>
          <w:szCs w:val="28"/>
        </w:rPr>
        <w:t>Query</w:t>
      </w:r>
      <w:proofErr w:type="spellEnd"/>
      <w:r w:rsidRPr="00C25E7B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C25E7B">
        <w:rPr>
          <w:rFonts w:ascii="Times New Roman" w:hAnsi="Times New Roman" w:cs="Times New Roman"/>
          <w:sz w:val="28"/>
          <w:szCs w:val="28"/>
        </w:rPr>
        <w:t>Language</w:t>
      </w:r>
      <w:proofErr w:type="spellEnd"/>
      <w:proofErr w:type="gramStart"/>
      <w:r w:rsidRPr="00C25E7B">
        <w:rPr>
          <w:rFonts w:ascii="Times New Roman" w:hAnsi="Times New Roman" w:cs="Times New Roman"/>
          <w:sz w:val="28"/>
          <w:szCs w:val="28"/>
        </w:rPr>
        <w:t> )</w:t>
      </w:r>
      <w:proofErr w:type="gramEnd"/>
      <w:r w:rsidRPr="00C25E7B">
        <w:rPr>
          <w:rFonts w:ascii="Times New Roman" w:hAnsi="Times New Roman" w:cs="Times New Roman"/>
          <w:sz w:val="28"/>
          <w:szCs w:val="28"/>
        </w:rPr>
        <w:t> - язык структурированных запросов, основной задачей которого является предоставление простого способа сч</w:t>
      </w:r>
      <w:r w:rsidRPr="00C25E7B">
        <w:rPr>
          <w:rFonts w:ascii="Times New Roman" w:hAnsi="Times New Roman" w:cs="Times New Roman"/>
          <w:sz w:val="28"/>
          <w:szCs w:val="28"/>
        </w:rPr>
        <w:t>и</w:t>
      </w:r>
      <w:r w:rsidRPr="00C25E7B">
        <w:rPr>
          <w:rFonts w:ascii="Times New Roman" w:hAnsi="Times New Roman" w:cs="Times New Roman"/>
          <w:sz w:val="28"/>
          <w:szCs w:val="28"/>
        </w:rPr>
        <w:t>тывания и записи информации в базу данных. SQL включает много разных типов операторов, разработанных для взаимодействия с базами данных.  </w:t>
      </w:r>
    </w:p>
    <w:p w:rsidR="00572F4F" w:rsidRPr="00C25E7B" w:rsidRDefault="00572F4F" w:rsidP="004F2B1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25E7B">
        <w:rPr>
          <w:rFonts w:ascii="Times New Roman" w:hAnsi="Times New Roman" w:cs="Times New Roman"/>
          <w:sz w:val="28"/>
          <w:szCs w:val="28"/>
        </w:rPr>
        <w:t>Для реализации хранения, обработки и дальнейшего использования информации в данном приложении используется СУБД </w:t>
      </w:r>
      <w:proofErr w:type="spellStart"/>
      <w:r w:rsidRPr="00C25E7B">
        <w:rPr>
          <w:rFonts w:ascii="Times New Roman" w:hAnsi="Times New Roman" w:cs="Times New Roman"/>
          <w:sz w:val="28"/>
          <w:szCs w:val="28"/>
        </w:rPr>
        <w:t>MySQL</w:t>
      </w:r>
      <w:proofErr w:type="spellEnd"/>
      <w:r w:rsidRPr="00C25E7B">
        <w:rPr>
          <w:rFonts w:ascii="Times New Roman" w:hAnsi="Times New Roman" w:cs="Times New Roman"/>
          <w:sz w:val="28"/>
          <w:szCs w:val="28"/>
        </w:rPr>
        <w:t>. </w:t>
      </w:r>
    </w:p>
    <w:p w:rsidR="00572F4F" w:rsidRDefault="00572F4F" w:rsidP="004F2B1B">
      <w:pPr>
        <w:pStyle w:val="a8"/>
        <w:shd w:val="clear" w:color="auto" w:fill="FFFFFF"/>
        <w:spacing w:before="0" w:beforeAutospacing="0" w:after="0" w:afterAutospacing="0" w:line="360" w:lineRule="auto"/>
        <w:ind w:firstLine="709"/>
        <w:contextualSpacing/>
        <w:jc w:val="both"/>
      </w:pPr>
      <w:proofErr w:type="spellStart"/>
      <w:r w:rsidRPr="008442A5">
        <w:rPr>
          <w:sz w:val="28"/>
          <w:szCs w:val="28"/>
        </w:rPr>
        <w:t>MySQL</w:t>
      </w:r>
      <w:proofErr w:type="spellEnd"/>
      <w:r w:rsidRPr="008442A5">
        <w:rPr>
          <w:sz w:val="28"/>
          <w:szCs w:val="28"/>
        </w:rPr>
        <w:t xml:space="preserve"> является наиболее приспособленной для применения в среде веб системой управления базами данных.</w:t>
      </w:r>
      <w:r w:rsidRPr="008442A5">
        <w:t xml:space="preserve"> </w:t>
      </w:r>
    </w:p>
    <w:p w:rsidR="00572F4F" w:rsidRPr="008442A5" w:rsidRDefault="00572F4F" w:rsidP="004F2B1B">
      <w:pPr>
        <w:pStyle w:val="a8"/>
        <w:shd w:val="clear" w:color="auto" w:fill="FFFFFF"/>
        <w:spacing w:after="0" w:line="360" w:lineRule="auto"/>
        <w:ind w:firstLine="709"/>
        <w:contextualSpacing/>
        <w:jc w:val="both"/>
        <w:rPr>
          <w:sz w:val="28"/>
          <w:szCs w:val="28"/>
        </w:rPr>
      </w:pPr>
      <w:r w:rsidRPr="008442A5">
        <w:rPr>
          <w:sz w:val="28"/>
          <w:szCs w:val="28"/>
        </w:rPr>
        <w:t xml:space="preserve">Основные преимущества </w:t>
      </w:r>
      <w:proofErr w:type="spellStart"/>
      <w:r w:rsidRPr="008442A5">
        <w:rPr>
          <w:sz w:val="28"/>
          <w:szCs w:val="28"/>
        </w:rPr>
        <w:t>MySQL</w:t>
      </w:r>
      <w:proofErr w:type="spellEnd"/>
      <w:r w:rsidRPr="008442A5">
        <w:rPr>
          <w:sz w:val="28"/>
          <w:szCs w:val="28"/>
        </w:rPr>
        <w:t>:</w:t>
      </w:r>
    </w:p>
    <w:p w:rsidR="00572F4F" w:rsidRPr="008442A5" w:rsidRDefault="00572F4F" w:rsidP="004F2B1B">
      <w:pPr>
        <w:pStyle w:val="a8"/>
        <w:shd w:val="clear" w:color="auto" w:fill="FFFFFF"/>
        <w:spacing w:after="0"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  <w:lang w:val="be-BY"/>
        </w:rPr>
        <w:t xml:space="preserve">−  </w:t>
      </w:r>
      <w:proofErr w:type="spellStart"/>
      <w:r w:rsidRPr="008442A5">
        <w:rPr>
          <w:sz w:val="28"/>
          <w:szCs w:val="28"/>
        </w:rPr>
        <w:t>многопоточность</w:t>
      </w:r>
      <w:proofErr w:type="spellEnd"/>
      <w:r w:rsidRPr="008442A5">
        <w:rPr>
          <w:sz w:val="28"/>
          <w:szCs w:val="28"/>
        </w:rPr>
        <w:t>, поддержка нескольких одновременных запросов;</w:t>
      </w:r>
    </w:p>
    <w:p w:rsidR="00572F4F" w:rsidRPr="008442A5" w:rsidRDefault="00572F4F" w:rsidP="004F2B1B">
      <w:pPr>
        <w:pStyle w:val="a8"/>
        <w:shd w:val="clear" w:color="auto" w:fill="FFFFFF"/>
        <w:spacing w:after="0"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  <w:lang w:val="be-BY"/>
        </w:rPr>
        <w:t xml:space="preserve">−  </w:t>
      </w:r>
      <w:r w:rsidRPr="008442A5">
        <w:rPr>
          <w:sz w:val="28"/>
          <w:szCs w:val="28"/>
        </w:rPr>
        <w:t>оптимизация связей с присоединением многих данных за один пр</w:t>
      </w:r>
      <w:r w:rsidRPr="008442A5">
        <w:rPr>
          <w:sz w:val="28"/>
          <w:szCs w:val="28"/>
        </w:rPr>
        <w:t>о</w:t>
      </w:r>
      <w:r w:rsidRPr="008442A5">
        <w:rPr>
          <w:sz w:val="28"/>
          <w:szCs w:val="28"/>
        </w:rPr>
        <w:t>ход;</w:t>
      </w:r>
    </w:p>
    <w:p w:rsidR="00572F4F" w:rsidRPr="008442A5" w:rsidRDefault="00572F4F" w:rsidP="004F2B1B">
      <w:pPr>
        <w:pStyle w:val="a8"/>
        <w:shd w:val="clear" w:color="auto" w:fill="FFFFFF"/>
        <w:spacing w:after="0"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  <w:lang w:val="be-BY"/>
        </w:rPr>
        <w:t xml:space="preserve">−  </w:t>
      </w:r>
      <w:r w:rsidRPr="008442A5">
        <w:rPr>
          <w:sz w:val="28"/>
          <w:szCs w:val="28"/>
        </w:rPr>
        <w:t>записи фиксированной и переменной длины;</w:t>
      </w:r>
    </w:p>
    <w:p w:rsidR="00572F4F" w:rsidRPr="008442A5" w:rsidRDefault="00572F4F" w:rsidP="004F2B1B">
      <w:pPr>
        <w:pStyle w:val="a8"/>
        <w:shd w:val="clear" w:color="auto" w:fill="FFFFFF"/>
        <w:spacing w:after="0"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  <w:lang w:val="be-BY"/>
        </w:rPr>
        <w:t xml:space="preserve">−  </w:t>
      </w:r>
      <w:r w:rsidRPr="008442A5">
        <w:rPr>
          <w:sz w:val="28"/>
          <w:szCs w:val="28"/>
        </w:rPr>
        <w:t>гибкая поддержка форматов чисел, строк переменной длины и меток времени;</w:t>
      </w:r>
    </w:p>
    <w:p w:rsidR="00572F4F" w:rsidRPr="008442A5" w:rsidRDefault="00572F4F" w:rsidP="004F2B1B">
      <w:pPr>
        <w:pStyle w:val="a8"/>
        <w:shd w:val="clear" w:color="auto" w:fill="FFFFFF"/>
        <w:spacing w:after="0" w:line="360" w:lineRule="auto"/>
        <w:ind w:firstLine="709"/>
        <w:contextualSpacing/>
        <w:jc w:val="both"/>
        <w:rPr>
          <w:sz w:val="28"/>
          <w:szCs w:val="28"/>
        </w:rPr>
      </w:pPr>
      <w:r w:rsidRPr="00D11EC2">
        <w:rPr>
          <w:sz w:val="28"/>
          <w:szCs w:val="28"/>
          <w:lang w:val="be-BY"/>
        </w:rPr>
        <w:t>−</w:t>
      </w:r>
      <w:r>
        <w:rPr>
          <w:sz w:val="28"/>
          <w:szCs w:val="28"/>
          <w:lang w:val="be-BY"/>
        </w:rPr>
        <w:t xml:space="preserve">  </w:t>
      </w:r>
      <w:r w:rsidRPr="008442A5">
        <w:rPr>
          <w:sz w:val="28"/>
          <w:szCs w:val="28"/>
        </w:rPr>
        <w:t>быстрая работа, масштаб</w:t>
      </w:r>
      <w:r>
        <w:rPr>
          <w:sz w:val="28"/>
          <w:szCs w:val="28"/>
        </w:rPr>
        <w:t>ируемость.</w:t>
      </w:r>
    </w:p>
    <w:p w:rsidR="003B1C22" w:rsidRDefault="00572F4F" w:rsidP="00D42D49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25E7B">
        <w:rPr>
          <w:rFonts w:ascii="Times New Roman" w:hAnsi="Times New Roman" w:cs="Times New Roman"/>
          <w:sz w:val="28"/>
          <w:szCs w:val="28"/>
        </w:rPr>
        <w:t> Таким образом, базы данных имеют достаточное количество явно н</w:t>
      </w:r>
      <w:r w:rsidRPr="00C25E7B">
        <w:rPr>
          <w:rFonts w:ascii="Times New Roman" w:hAnsi="Times New Roman" w:cs="Times New Roman"/>
          <w:sz w:val="28"/>
          <w:szCs w:val="28"/>
        </w:rPr>
        <w:t>е</w:t>
      </w:r>
      <w:r w:rsidRPr="00C25E7B">
        <w:rPr>
          <w:rFonts w:ascii="Times New Roman" w:hAnsi="Times New Roman" w:cs="Times New Roman"/>
          <w:sz w:val="28"/>
          <w:szCs w:val="28"/>
        </w:rPr>
        <w:t>оспоримых преимуществ, используемых для решения задач данного курсов</w:t>
      </w:r>
      <w:r w:rsidRPr="00C25E7B">
        <w:rPr>
          <w:rFonts w:ascii="Times New Roman" w:hAnsi="Times New Roman" w:cs="Times New Roman"/>
          <w:sz w:val="28"/>
          <w:szCs w:val="28"/>
        </w:rPr>
        <w:t>о</w:t>
      </w:r>
      <w:r w:rsidRPr="00C25E7B">
        <w:rPr>
          <w:rFonts w:ascii="Times New Roman" w:hAnsi="Times New Roman" w:cs="Times New Roman"/>
          <w:sz w:val="28"/>
          <w:szCs w:val="28"/>
        </w:rPr>
        <w:t>го проекта.</w:t>
      </w:r>
      <w:r w:rsidR="003B1C22"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3B1C22" w:rsidRDefault="003B1C22" w:rsidP="004F2B1B">
      <w:pPr>
        <w:ind w:firstLine="72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2 ОПИСАНИЕ ПРОЦЕССА ВЫСТАВЛЕНИЯ ОЦЕНКИ КИН</w:t>
      </w:r>
      <w:r>
        <w:rPr>
          <w:rFonts w:ascii="Times New Roman" w:hAnsi="Times New Roman" w:cs="Times New Roman"/>
          <w:b/>
          <w:sz w:val="28"/>
          <w:szCs w:val="28"/>
        </w:rPr>
        <w:t>О</w:t>
      </w:r>
      <w:r>
        <w:rPr>
          <w:rFonts w:ascii="Times New Roman" w:hAnsi="Times New Roman" w:cs="Times New Roman"/>
          <w:b/>
          <w:sz w:val="28"/>
          <w:szCs w:val="28"/>
        </w:rPr>
        <w:t>ФИЛЬМУ</w:t>
      </w:r>
    </w:p>
    <w:p w:rsidR="003B1C22" w:rsidRPr="00A54B22" w:rsidRDefault="003B1C22" w:rsidP="004F2B1B">
      <w:pPr>
        <w:pStyle w:val="a8"/>
        <w:spacing w:before="0" w:beforeAutospacing="0" w:after="0" w:afterAutospacing="0" w:line="360" w:lineRule="auto"/>
        <w:ind w:firstLine="708"/>
        <w:jc w:val="both"/>
        <w:rPr>
          <w:color w:val="000000"/>
          <w:sz w:val="28"/>
          <w:szCs w:val="27"/>
        </w:rPr>
      </w:pPr>
      <w:r w:rsidRPr="00A54B22">
        <w:rPr>
          <w:color w:val="000000"/>
          <w:sz w:val="28"/>
          <w:szCs w:val="27"/>
        </w:rPr>
        <w:t>Для получения более полного представления о том, как можно автом</w:t>
      </w:r>
      <w:r w:rsidRPr="00A54B22">
        <w:rPr>
          <w:color w:val="000000"/>
          <w:sz w:val="28"/>
          <w:szCs w:val="27"/>
        </w:rPr>
        <w:t>а</w:t>
      </w:r>
      <w:r w:rsidRPr="00A54B22">
        <w:rPr>
          <w:color w:val="000000"/>
          <w:sz w:val="28"/>
          <w:szCs w:val="27"/>
        </w:rPr>
        <w:t xml:space="preserve">тизировать </w:t>
      </w:r>
      <w:r>
        <w:rPr>
          <w:color w:val="000000"/>
          <w:sz w:val="28"/>
          <w:szCs w:val="27"/>
        </w:rPr>
        <w:t>процесс оценки кинофильмов</w:t>
      </w:r>
      <w:r w:rsidRPr="00A54B22">
        <w:rPr>
          <w:color w:val="000000"/>
          <w:sz w:val="28"/>
          <w:szCs w:val="27"/>
        </w:rPr>
        <w:t>, была создана функциональная м</w:t>
      </w:r>
      <w:r w:rsidRPr="00A54B22">
        <w:rPr>
          <w:color w:val="000000"/>
          <w:sz w:val="28"/>
          <w:szCs w:val="27"/>
        </w:rPr>
        <w:t>о</w:t>
      </w:r>
      <w:r w:rsidRPr="00A54B22">
        <w:rPr>
          <w:color w:val="000000"/>
          <w:sz w:val="28"/>
          <w:szCs w:val="27"/>
        </w:rPr>
        <w:t>дель.</w:t>
      </w:r>
    </w:p>
    <w:p w:rsidR="003B1C22" w:rsidRPr="00A54B22" w:rsidRDefault="003B1C22" w:rsidP="004F2B1B">
      <w:pPr>
        <w:pStyle w:val="a8"/>
        <w:spacing w:before="0" w:beforeAutospacing="0" w:after="0" w:afterAutospacing="0" w:line="360" w:lineRule="auto"/>
        <w:ind w:firstLine="708"/>
        <w:jc w:val="both"/>
        <w:rPr>
          <w:color w:val="000000"/>
          <w:sz w:val="28"/>
          <w:szCs w:val="27"/>
        </w:rPr>
      </w:pPr>
      <w:r w:rsidRPr="00A54B22">
        <w:rPr>
          <w:color w:val="000000"/>
          <w:sz w:val="28"/>
          <w:szCs w:val="27"/>
        </w:rPr>
        <w:t xml:space="preserve">Ключевой процесс в данной теме – </w:t>
      </w:r>
      <w:r>
        <w:rPr>
          <w:color w:val="000000"/>
          <w:sz w:val="28"/>
          <w:szCs w:val="27"/>
        </w:rPr>
        <w:t>оценивание кинофильма</w:t>
      </w:r>
      <w:r w:rsidRPr="00A54B22">
        <w:rPr>
          <w:color w:val="000000"/>
          <w:sz w:val="28"/>
          <w:szCs w:val="27"/>
        </w:rPr>
        <w:t>, ради чего и будет писаться программное обеспечение. Для создания же функционал</w:t>
      </w:r>
      <w:r w:rsidRPr="00A54B22">
        <w:rPr>
          <w:color w:val="000000"/>
          <w:sz w:val="28"/>
          <w:szCs w:val="27"/>
        </w:rPr>
        <w:t>ь</w:t>
      </w:r>
      <w:r w:rsidRPr="00A54B22">
        <w:rPr>
          <w:color w:val="000000"/>
          <w:sz w:val="28"/>
          <w:szCs w:val="27"/>
        </w:rPr>
        <w:t>ной модели был выбран стандарт IDEF0. IDEF0 — методология</w:t>
      </w:r>
      <w:r>
        <w:rPr>
          <w:color w:val="000000"/>
          <w:sz w:val="28"/>
          <w:szCs w:val="27"/>
        </w:rPr>
        <w:t xml:space="preserve"> </w:t>
      </w:r>
      <w:r w:rsidRPr="00A54B22">
        <w:rPr>
          <w:color w:val="000000"/>
          <w:sz w:val="28"/>
          <w:szCs w:val="27"/>
        </w:rPr>
        <w:t>функци</w:t>
      </w:r>
      <w:r w:rsidRPr="00A54B22">
        <w:rPr>
          <w:color w:val="000000"/>
          <w:sz w:val="28"/>
          <w:szCs w:val="27"/>
        </w:rPr>
        <w:t>о</w:t>
      </w:r>
      <w:r w:rsidRPr="00A54B22">
        <w:rPr>
          <w:color w:val="000000"/>
          <w:sz w:val="28"/>
          <w:szCs w:val="27"/>
        </w:rPr>
        <w:t>нального моделирования и графическая нотация, предназначенная для фо</w:t>
      </w:r>
      <w:r w:rsidRPr="00A54B22">
        <w:rPr>
          <w:color w:val="000000"/>
          <w:sz w:val="28"/>
          <w:szCs w:val="27"/>
        </w:rPr>
        <w:t>р</w:t>
      </w:r>
      <w:r w:rsidRPr="00A54B22">
        <w:rPr>
          <w:color w:val="000000"/>
          <w:sz w:val="28"/>
          <w:szCs w:val="27"/>
        </w:rPr>
        <w:t>мализации и описания бизнес-процессов. Отличительной особенностью IDEF0 является её акцент на соподчинённость объектов. В IDEF0 рассматр</w:t>
      </w:r>
      <w:r w:rsidRPr="00A54B22">
        <w:rPr>
          <w:color w:val="000000"/>
          <w:sz w:val="28"/>
          <w:szCs w:val="27"/>
        </w:rPr>
        <w:t>и</w:t>
      </w:r>
      <w:r w:rsidRPr="00A54B22">
        <w:rPr>
          <w:color w:val="000000"/>
          <w:sz w:val="28"/>
          <w:szCs w:val="27"/>
        </w:rPr>
        <w:t xml:space="preserve">ваются логические отношения между работами, а не их </w:t>
      </w:r>
      <w:proofErr w:type="spellStart"/>
      <w:r w:rsidRPr="00A54B22">
        <w:rPr>
          <w:color w:val="000000"/>
          <w:sz w:val="28"/>
          <w:szCs w:val="27"/>
        </w:rPr>
        <w:t>временна́я</w:t>
      </w:r>
      <w:proofErr w:type="spellEnd"/>
      <w:r w:rsidRPr="00A54B22">
        <w:rPr>
          <w:color w:val="000000"/>
          <w:sz w:val="28"/>
          <w:szCs w:val="27"/>
        </w:rPr>
        <w:t xml:space="preserve"> послед</w:t>
      </w:r>
      <w:r w:rsidRPr="00A54B22">
        <w:rPr>
          <w:color w:val="000000"/>
          <w:sz w:val="28"/>
          <w:szCs w:val="27"/>
        </w:rPr>
        <w:t>о</w:t>
      </w:r>
      <w:r w:rsidRPr="00A54B22">
        <w:rPr>
          <w:color w:val="000000"/>
          <w:sz w:val="28"/>
          <w:szCs w:val="27"/>
        </w:rPr>
        <w:t>вательность</w:t>
      </w:r>
      <w:r w:rsidRPr="00EF3A05">
        <w:rPr>
          <w:color w:val="000000"/>
          <w:sz w:val="28"/>
          <w:szCs w:val="27"/>
        </w:rPr>
        <w:t>[3]</w:t>
      </w:r>
      <w:r w:rsidRPr="00A54B22">
        <w:rPr>
          <w:color w:val="000000"/>
          <w:sz w:val="28"/>
          <w:szCs w:val="27"/>
        </w:rPr>
        <w:t>.</w:t>
      </w:r>
    </w:p>
    <w:p w:rsidR="003B1C22" w:rsidRDefault="003B1C22" w:rsidP="004F2B1B">
      <w:pPr>
        <w:pStyle w:val="a8"/>
        <w:spacing w:before="0" w:beforeAutospacing="0" w:after="0" w:afterAutospacing="0" w:line="360" w:lineRule="auto"/>
        <w:ind w:firstLine="708"/>
        <w:jc w:val="both"/>
        <w:rPr>
          <w:color w:val="000000"/>
          <w:sz w:val="28"/>
          <w:szCs w:val="27"/>
        </w:rPr>
      </w:pPr>
      <w:r w:rsidRPr="00A54B22">
        <w:rPr>
          <w:color w:val="000000"/>
          <w:sz w:val="28"/>
          <w:szCs w:val="27"/>
        </w:rPr>
        <w:t>На контекстной диаг</w:t>
      </w:r>
      <w:r>
        <w:rPr>
          <w:color w:val="000000"/>
          <w:sz w:val="28"/>
          <w:szCs w:val="27"/>
        </w:rPr>
        <w:t>рамме верхнего уровня (рисунок 2</w:t>
      </w:r>
      <w:r w:rsidRPr="00A54B22">
        <w:rPr>
          <w:color w:val="000000"/>
          <w:sz w:val="28"/>
          <w:szCs w:val="27"/>
        </w:rPr>
        <w:t>.1) представлена функциональная модель «</w:t>
      </w:r>
      <w:r w:rsidR="004012F3">
        <w:rPr>
          <w:color w:val="000000"/>
          <w:sz w:val="28"/>
          <w:szCs w:val="27"/>
        </w:rPr>
        <w:t>Выставление оценки кинофильму</w:t>
      </w:r>
      <w:r w:rsidRPr="00A54B22">
        <w:rPr>
          <w:color w:val="000000"/>
          <w:sz w:val="28"/>
          <w:szCs w:val="27"/>
        </w:rPr>
        <w:t>», а также опр</w:t>
      </w:r>
      <w:r w:rsidRPr="00A54B22">
        <w:rPr>
          <w:color w:val="000000"/>
          <w:sz w:val="28"/>
          <w:szCs w:val="27"/>
        </w:rPr>
        <w:t>е</w:t>
      </w:r>
      <w:r w:rsidRPr="00A54B22">
        <w:rPr>
          <w:color w:val="000000"/>
          <w:sz w:val="28"/>
          <w:szCs w:val="27"/>
        </w:rPr>
        <w:t>делены потоки входных и выходных данных, механизмы ограничения и управления данными.</w:t>
      </w:r>
    </w:p>
    <w:p w:rsidR="003B1C22" w:rsidRDefault="003B1C22" w:rsidP="004F2B1B">
      <w:pPr>
        <w:pStyle w:val="a8"/>
        <w:spacing w:before="0" w:beforeAutospacing="0" w:after="0" w:afterAutospacing="0" w:line="360" w:lineRule="auto"/>
        <w:ind w:firstLine="708"/>
        <w:jc w:val="both"/>
        <w:rPr>
          <w:color w:val="000000"/>
          <w:sz w:val="28"/>
          <w:szCs w:val="27"/>
        </w:rPr>
      </w:pPr>
    </w:p>
    <w:p w:rsidR="003B1C22" w:rsidRDefault="003B1C22" w:rsidP="004F2B1B">
      <w:pPr>
        <w:pStyle w:val="a8"/>
        <w:spacing w:before="0" w:beforeAutospacing="0" w:after="0" w:afterAutospacing="0" w:line="360" w:lineRule="auto"/>
        <w:ind w:firstLine="708"/>
        <w:jc w:val="both"/>
        <w:rPr>
          <w:color w:val="000000"/>
          <w:sz w:val="28"/>
          <w:szCs w:val="27"/>
        </w:rPr>
      </w:pPr>
    </w:p>
    <w:p w:rsidR="00971A99" w:rsidRPr="00A54B22" w:rsidRDefault="00971A99" w:rsidP="004F2B1B">
      <w:pPr>
        <w:pStyle w:val="a8"/>
        <w:spacing w:before="0" w:beforeAutospacing="0" w:after="0" w:afterAutospacing="0" w:line="360" w:lineRule="auto"/>
        <w:ind w:firstLine="708"/>
        <w:jc w:val="both"/>
        <w:rPr>
          <w:color w:val="000000"/>
          <w:sz w:val="28"/>
          <w:szCs w:val="27"/>
        </w:rPr>
      </w:pPr>
    </w:p>
    <w:p w:rsidR="003B1C22" w:rsidRDefault="00971A99" w:rsidP="004F2B1B">
      <w:pPr>
        <w:jc w:val="both"/>
      </w:pPr>
      <w:r>
        <w:rPr>
          <w:noProof/>
          <w:lang w:eastAsia="ru-RU"/>
        </w:rPr>
        <w:lastRenderedPageBreak/>
        <w:drawing>
          <wp:inline distT="0" distB="0" distL="0" distR="0" wp14:anchorId="1F1B68DD" wp14:editId="7992A15D">
            <wp:extent cx="5940425" cy="3321831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21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1C22" w:rsidRDefault="003B1C22" w:rsidP="004F2B1B">
      <w:pPr>
        <w:pStyle w:val="a8"/>
        <w:spacing w:before="0" w:beforeAutospacing="0" w:after="0" w:afterAutospacing="0" w:line="360" w:lineRule="auto"/>
        <w:ind w:firstLine="708"/>
        <w:jc w:val="both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>Рисунок 2</w:t>
      </w:r>
      <w:r w:rsidRPr="00386F8C">
        <w:rPr>
          <w:color w:val="000000"/>
          <w:sz w:val="28"/>
          <w:szCs w:val="27"/>
        </w:rPr>
        <w:t>.1 – Контекстная диаграмма верхнего уровня</w:t>
      </w:r>
      <w:r>
        <w:rPr>
          <w:color w:val="000000"/>
          <w:sz w:val="28"/>
          <w:szCs w:val="27"/>
        </w:rPr>
        <w:t xml:space="preserve"> «</w:t>
      </w:r>
      <w:r w:rsidR="00971A99">
        <w:rPr>
          <w:color w:val="000000"/>
          <w:sz w:val="28"/>
          <w:szCs w:val="27"/>
        </w:rPr>
        <w:t>Выставить оценку кинофильму</w:t>
      </w:r>
      <w:r>
        <w:rPr>
          <w:color w:val="000000"/>
          <w:sz w:val="28"/>
          <w:szCs w:val="27"/>
        </w:rPr>
        <w:t>»</w:t>
      </w:r>
    </w:p>
    <w:p w:rsidR="003B1C22" w:rsidRPr="00386F8C" w:rsidRDefault="003B1C22" w:rsidP="004F2B1B">
      <w:pPr>
        <w:pStyle w:val="a8"/>
        <w:spacing w:before="0" w:beforeAutospacing="0" w:after="0" w:afterAutospacing="0" w:line="360" w:lineRule="auto"/>
        <w:ind w:firstLine="708"/>
        <w:jc w:val="both"/>
        <w:rPr>
          <w:color w:val="000000"/>
          <w:sz w:val="28"/>
          <w:szCs w:val="27"/>
        </w:rPr>
      </w:pPr>
    </w:p>
    <w:p w:rsidR="003B1C22" w:rsidRPr="00E268DB" w:rsidRDefault="003B1C22" w:rsidP="004F2B1B">
      <w:pPr>
        <w:pStyle w:val="a8"/>
        <w:spacing w:before="0" w:beforeAutospacing="0" w:after="0" w:afterAutospacing="0" w:line="360" w:lineRule="auto"/>
        <w:ind w:firstLine="708"/>
        <w:jc w:val="both"/>
        <w:rPr>
          <w:color w:val="000000"/>
          <w:sz w:val="28"/>
          <w:szCs w:val="27"/>
        </w:rPr>
      </w:pPr>
      <w:r w:rsidRPr="00E268DB">
        <w:rPr>
          <w:color w:val="000000"/>
          <w:sz w:val="28"/>
          <w:szCs w:val="27"/>
        </w:rPr>
        <w:t xml:space="preserve">Входной поток включает в себя </w:t>
      </w:r>
      <w:r w:rsidR="00971A99">
        <w:rPr>
          <w:color w:val="000000"/>
          <w:sz w:val="28"/>
          <w:szCs w:val="27"/>
        </w:rPr>
        <w:t>базу данных фильмов, а так же базу данных пользователей</w:t>
      </w:r>
      <w:r w:rsidRPr="00E268DB">
        <w:rPr>
          <w:color w:val="000000"/>
          <w:sz w:val="28"/>
          <w:szCs w:val="27"/>
        </w:rPr>
        <w:t>. После соответствующей обработки в выводном пот</w:t>
      </w:r>
      <w:r w:rsidRPr="00E268DB">
        <w:rPr>
          <w:color w:val="000000"/>
          <w:sz w:val="28"/>
          <w:szCs w:val="27"/>
        </w:rPr>
        <w:t>о</w:t>
      </w:r>
      <w:r w:rsidRPr="00E268DB">
        <w:rPr>
          <w:color w:val="000000"/>
          <w:sz w:val="28"/>
          <w:szCs w:val="27"/>
        </w:rPr>
        <w:t xml:space="preserve">ке имеем </w:t>
      </w:r>
      <w:r w:rsidR="00971A99">
        <w:rPr>
          <w:color w:val="000000"/>
          <w:sz w:val="28"/>
          <w:szCs w:val="27"/>
        </w:rPr>
        <w:t>выставленную оценку</w:t>
      </w:r>
      <w:r w:rsidRPr="00E268DB">
        <w:rPr>
          <w:color w:val="000000"/>
          <w:sz w:val="28"/>
          <w:szCs w:val="27"/>
        </w:rPr>
        <w:t>. В роли управляющих механизмов выступ</w:t>
      </w:r>
      <w:r w:rsidRPr="00E268DB">
        <w:rPr>
          <w:color w:val="000000"/>
          <w:sz w:val="28"/>
          <w:szCs w:val="27"/>
        </w:rPr>
        <w:t>а</w:t>
      </w:r>
      <w:r w:rsidRPr="00E268DB">
        <w:rPr>
          <w:color w:val="000000"/>
          <w:sz w:val="28"/>
          <w:szCs w:val="27"/>
        </w:rPr>
        <w:t xml:space="preserve">ют </w:t>
      </w:r>
      <w:r w:rsidR="00971A99">
        <w:rPr>
          <w:color w:val="000000"/>
          <w:sz w:val="28"/>
          <w:szCs w:val="27"/>
        </w:rPr>
        <w:t>ТОП лучших кинофильмов</w:t>
      </w:r>
      <w:r>
        <w:rPr>
          <w:color w:val="000000"/>
          <w:sz w:val="28"/>
          <w:szCs w:val="27"/>
        </w:rPr>
        <w:t xml:space="preserve">, </w:t>
      </w:r>
      <w:r w:rsidR="00971A99">
        <w:rPr>
          <w:color w:val="000000"/>
          <w:sz w:val="28"/>
          <w:szCs w:val="27"/>
        </w:rPr>
        <w:t>нормы выставления оценок</w:t>
      </w:r>
      <w:r>
        <w:rPr>
          <w:color w:val="000000"/>
          <w:sz w:val="28"/>
          <w:szCs w:val="27"/>
        </w:rPr>
        <w:t xml:space="preserve"> и</w:t>
      </w:r>
      <w:r w:rsidR="00971A99">
        <w:rPr>
          <w:color w:val="000000"/>
          <w:sz w:val="28"/>
          <w:szCs w:val="27"/>
        </w:rPr>
        <w:t xml:space="preserve"> закон </w:t>
      </w:r>
      <w:r w:rsidR="00971A99" w:rsidRPr="00971A99">
        <w:rPr>
          <w:color w:val="000000"/>
          <w:sz w:val="28"/>
          <w:szCs w:val="27"/>
        </w:rPr>
        <w:t xml:space="preserve">РБ </w:t>
      </w:r>
      <w:r w:rsidR="00971A99">
        <w:rPr>
          <w:color w:val="000000"/>
          <w:sz w:val="28"/>
          <w:szCs w:val="27"/>
        </w:rPr>
        <w:t>«</w:t>
      </w:r>
      <w:r w:rsidR="00971A99" w:rsidRPr="00971A99">
        <w:rPr>
          <w:color w:val="000000"/>
          <w:sz w:val="28"/>
          <w:szCs w:val="27"/>
        </w:rPr>
        <w:t>Об информации, инф</w:t>
      </w:r>
      <w:r w:rsidR="00971A99">
        <w:rPr>
          <w:color w:val="000000"/>
          <w:sz w:val="28"/>
          <w:szCs w:val="27"/>
        </w:rPr>
        <w:t>орматизации и защите информации», ст.32.</w:t>
      </w:r>
      <w:r w:rsidRPr="00E268DB">
        <w:rPr>
          <w:color w:val="000000"/>
          <w:sz w:val="28"/>
          <w:szCs w:val="27"/>
        </w:rPr>
        <w:t xml:space="preserve"> Механизмами являются </w:t>
      </w:r>
      <w:r w:rsidR="00971A99">
        <w:rPr>
          <w:color w:val="000000"/>
          <w:sz w:val="28"/>
          <w:szCs w:val="27"/>
        </w:rPr>
        <w:t>ноутбук, пользователь</w:t>
      </w:r>
      <w:r>
        <w:rPr>
          <w:color w:val="000000"/>
          <w:sz w:val="28"/>
          <w:szCs w:val="27"/>
        </w:rPr>
        <w:t xml:space="preserve"> и программное обеспечение</w:t>
      </w:r>
      <w:r w:rsidRPr="00E268DB">
        <w:rPr>
          <w:color w:val="000000"/>
          <w:sz w:val="28"/>
          <w:szCs w:val="27"/>
        </w:rPr>
        <w:t>.</w:t>
      </w:r>
    </w:p>
    <w:p w:rsidR="003B1C22" w:rsidRDefault="003B1C22" w:rsidP="004F2B1B">
      <w:pPr>
        <w:pStyle w:val="a8"/>
        <w:spacing w:before="0" w:beforeAutospacing="0" w:after="0" w:afterAutospacing="0" w:line="360" w:lineRule="auto"/>
        <w:ind w:firstLine="708"/>
        <w:jc w:val="both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>На рисунке 2</w:t>
      </w:r>
      <w:r w:rsidRPr="00E268DB">
        <w:rPr>
          <w:color w:val="000000"/>
          <w:sz w:val="28"/>
          <w:szCs w:val="27"/>
        </w:rPr>
        <w:t>.2 отображена декомпозиция контекстной диаграммы, с</w:t>
      </w:r>
      <w:r w:rsidRPr="00E268DB">
        <w:rPr>
          <w:color w:val="000000"/>
          <w:sz w:val="28"/>
          <w:szCs w:val="27"/>
        </w:rPr>
        <w:t>о</w:t>
      </w:r>
      <w:r w:rsidRPr="00E268DB">
        <w:rPr>
          <w:color w:val="000000"/>
          <w:sz w:val="28"/>
          <w:szCs w:val="27"/>
        </w:rPr>
        <w:t xml:space="preserve">стоящая из </w:t>
      </w:r>
      <w:r w:rsidR="00971A99">
        <w:rPr>
          <w:color w:val="000000"/>
          <w:sz w:val="28"/>
          <w:szCs w:val="27"/>
        </w:rPr>
        <w:t>четырёх</w:t>
      </w:r>
      <w:r w:rsidRPr="00E268DB">
        <w:rPr>
          <w:color w:val="000000"/>
          <w:sz w:val="28"/>
          <w:szCs w:val="27"/>
        </w:rPr>
        <w:t xml:space="preserve"> блоков: «</w:t>
      </w:r>
      <w:r w:rsidR="00971A99">
        <w:rPr>
          <w:color w:val="000000"/>
          <w:sz w:val="28"/>
          <w:szCs w:val="27"/>
        </w:rPr>
        <w:t>Найти кинофильм</w:t>
      </w:r>
      <w:r w:rsidRPr="00E268DB">
        <w:rPr>
          <w:color w:val="000000"/>
          <w:sz w:val="28"/>
          <w:szCs w:val="27"/>
        </w:rPr>
        <w:t>», «</w:t>
      </w:r>
      <w:r w:rsidR="00971A99">
        <w:rPr>
          <w:color w:val="000000"/>
          <w:sz w:val="28"/>
          <w:szCs w:val="27"/>
        </w:rPr>
        <w:t>Посмотреть кинофильм</w:t>
      </w:r>
      <w:r w:rsidRPr="00E268DB">
        <w:rPr>
          <w:color w:val="000000"/>
          <w:sz w:val="28"/>
          <w:szCs w:val="27"/>
        </w:rPr>
        <w:t>»</w:t>
      </w:r>
      <w:r w:rsidR="00971A99">
        <w:rPr>
          <w:color w:val="000000"/>
          <w:sz w:val="28"/>
          <w:szCs w:val="27"/>
        </w:rPr>
        <w:t>, «Зайти в аккаунт на сервисе»</w:t>
      </w:r>
      <w:r w:rsidRPr="00E268DB">
        <w:rPr>
          <w:color w:val="000000"/>
          <w:sz w:val="28"/>
          <w:szCs w:val="27"/>
        </w:rPr>
        <w:t xml:space="preserve"> и «</w:t>
      </w:r>
      <w:r w:rsidR="00971A99">
        <w:rPr>
          <w:color w:val="000000"/>
          <w:sz w:val="28"/>
          <w:szCs w:val="27"/>
        </w:rPr>
        <w:t>Выставить оценку</w:t>
      </w:r>
      <w:r w:rsidRPr="00E268DB">
        <w:rPr>
          <w:color w:val="000000"/>
          <w:sz w:val="28"/>
          <w:szCs w:val="27"/>
        </w:rPr>
        <w:t>».</w:t>
      </w:r>
    </w:p>
    <w:p w:rsidR="003B1C22" w:rsidRPr="00DC1ED6" w:rsidRDefault="003B1C22" w:rsidP="004F2B1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DC1ED6">
        <w:rPr>
          <w:rFonts w:ascii="Times New Roman" w:hAnsi="Times New Roman" w:cs="Times New Roman"/>
          <w:sz w:val="28"/>
        </w:rPr>
        <w:t>Первый компонент данной декомпозиции («</w:t>
      </w:r>
      <w:r w:rsidR="0081431B">
        <w:rPr>
          <w:rFonts w:ascii="Times New Roman" w:hAnsi="Times New Roman" w:cs="Times New Roman"/>
          <w:sz w:val="28"/>
        </w:rPr>
        <w:t>Найти кинофильм</w:t>
      </w:r>
      <w:r w:rsidRPr="00DC1ED6">
        <w:rPr>
          <w:rFonts w:ascii="Times New Roman" w:hAnsi="Times New Roman" w:cs="Times New Roman"/>
          <w:sz w:val="28"/>
        </w:rPr>
        <w:t>») подр</w:t>
      </w:r>
      <w:r w:rsidRPr="00DC1ED6">
        <w:rPr>
          <w:rFonts w:ascii="Times New Roman" w:hAnsi="Times New Roman" w:cs="Times New Roman"/>
          <w:sz w:val="28"/>
        </w:rPr>
        <w:t>а</w:t>
      </w:r>
      <w:r w:rsidRPr="00DC1ED6">
        <w:rPr>
          <w:rFonts w:ascii="Times New Roman" w:hAnsi="Times New Roman" w:cs="Times New Roman"/>
          <w:sz w:val="28"/>
        </w:rPr>
        <w:t xml:space="preserve">зумевает </w:t>
      </w:r>
      <w:r w:rsidR="0081431B">
        <w:rPr>
          <w:rFonts w:ascii="Times New Roman" w:hAnsi="Times New Roman" w:cs="Times New Roman"/>
          <w:sz w:val="28"/>
        </w:rPr>
        <w:t xml:space="preserve">нахождение кинофильма с помощью </w:t>
      </w:r>
      <w:proofErr w:type="spellStart"/>
      <w:r w:rsidR="0081431B">
        <w:rPr>
          <w:rFonts w:ascii="Times New Roman" w:hAnsi="Times New Roman" w:cs="Times New Roman"/>
          <w:sz w:val="28"/>
        </w:rPr>
        <w:t>ТОПа</w:t>
      </w:r>
      <w:proofErr w:type="spellEnd"/>
      <w:r w:rsidR="0081431B">
        <w:rPr>
          <w:rFonts w:ascii="Times New Roman" w:hAnsi="Times New Roman" w:cs="Times New Roman"/>
          <w:sz w:val="28"/>
        </w:rPr>
        <w:t xml:space="preserve"> лучших кинофильмов</w:t>
      </w:r>
      <w:r w:rsidRPr="00DC1ED6">
        <w:rPr>
          <w:rFonts w:ascii="Times New Roman" w:hAnsi="Times New Roman" w:cs="Times New Roman"/>
          <w:sz w:val="28"/>
        </w:rPr>
        <w:t>.</w:t>
      </w:r>
    </w:p>
    <w:p w:rsidR="003B1C22" w:rsidRDefault="003B1C22" w:rsidP="004F2B1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DC1ED6">
        <w:rPr>
          <w:rFonts w:ascii="Times New Roman" w:hAnsi="Times New Roman" w:cs="Times New Roman"/>
          <w:sz w:val="28"/>
        </w:rPr>
        <w:t>Декомпозиция данно</w:t>
      </w:r>
      <w:r>
        <w:rPr>
          <w:rFonts w:ascii="Times New Roman" w:hAnsi="Times New Roman" w:cs="Times New Roman"/>
          <w:sz w:val="28"/>
        </w:rPr>
        <w:t>го блока отображена на рисунке 2</w:t>
      </w:r>
      <w:r w:rsidRPr="00DC1ED6">
        <w:rPr>
          <w:rFonts w:ascii="Times New Roman" w:hAnsi="Times New Roman" w:cs="Times New Roman"/>
          <w:sz w:val="28"/>
        </w:rPr>
        <w:t>.3. Она пре</w:t>
      </w:r>
      <w:r w:rsidRPr="00DC1ED6">
        <w:rPr>
          <w:rFonts w:ascii="Times New Roman" w:hAnsi="Times New Roman" w:cs="Times New Roman"/>
          <w:sz w:val="28"/>
        </w:rPr>
        <w:t>д</w:t>
      </w:r>
      <w:r>
        <w:rPr>
          <w:rFonts w:ascii="Times New Roman" w:hAnsi="Times New Roman" w:cs="Times New Roman"/>
          <w:sz w:val="28"/>
        </w:rPr>
        <w:t>ставлена тремя</w:t>
      </w:r>
      <w:r w:rsidRPr="00DC1ED6">
        <w:rPr>
          <w:rFonts w:ascii="Times New Roman" w:hAnsi="Times New Roman" w:cs="Times New Roman"/>
          <w:sz w:val="28"/>
        </w:rPr>
        <w:t xml:space="preserve"> компонентами: «</w:t>
      </w:r>
      <w:r w:rsidR="0081431B">
        <w:rPr>
          <w:rFonts w:ascii="Times New Roman" w:hAnsi="Times New Roman" w:cs="Times New Roman"/>
          <w:sz w:val="28"/>
        </w:rPr>
        <w:t>Выбрать жанр</w:t>
      </w:r>
      <w:r w:rsidRPr="00DC1ED6">
        <w:rPr>
          <w:rFonts w:ascii="Times New Roman" w:hAnsi="Times New Roman" w:cs="Times New Roman"/>
          <w:sz w:val="28"/>
        </w:rPr>
        <w:t>», «</w:t>
      </w:r>
      <w:r w:rsidR="0081431B">
        <w:rPr>
          <w:rFonts w:ascii="Times New Roman" w:hAnsi="Times New Roman" w:cs="Times New Roman"/>
          <w:sz w:val="28"/>
        </w:rPr>
        <w:t>Выбрать страну произво</w:t>
      </w:r>
      <w:r w:rsidR="0081431B">
        <w:rPr>
          <w:rFonts w:ascii="Times New Roman" w:hAnsi="Times New Roman" w:cs="Times New Roman"/>
          <w:sz w:val="28"/>
        </w:rPr>
        <w:t>д</w:t>
      </w:r>
      <w:r w:rsidR="0081431B">
        <w:rPr>
          <w:rFonts w:ascii="Times New Roman" w:hAnsi="Times New Roman" w:cs="Times New Roman"/>
          <w:sz w:val="28"/>
        </w:rPr>
        <w:t>ства</w:t>
      </w:r>
      <w:r>
        <w:rPr>
          <w:rFonts w:ascii="Times New Roman" w:hAnsi="Times New Roman" w:cs="Times New Roman"/>
          <w:sz w:val="28"/>
        </w:rPr>
        <w:t>», «</w:t>
      </w:r>
      <w:r w:rsidR="0081431B">
        <w:rPr>
          <w:rFonts w:ascii="Times New Roman" w:hAnsi="Times New Roman" w:cs="Times New Roman"/>
          <w:sz w:val="28"/>
        </w:rPr>
        <w:t>Определиться с фильмом</w:t>
      </w:r>
      <w:r>
        <w:rPr>
          <w:rFonts w:ascii="Times New Roman" w:hAnsi="Times New Roman" w:cs="Times New Roman"/>
          <w:sz w:val="28"/>
        </w:rPr>
        <w:t>».</w:t>
      </w:r>
    </w:p>
    <w:p w:rsidR="003B1C22" w:rsidRDefault="00971A99" w:rsidP="004F2B1B">
      <w:pPr>
        <w:spacing w:after="0" w:line="360" w:lineRule="auto"/>
        <w:jc w:val="both"/>
        <w:rPr>
          <w:noProof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09456264" wp14:editId="45DC39EB">
            <wp:extent cx="5940425" cy="3307730"/>
            <wp:effectExtent l="0" t="0" r="3175" b="698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0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431B" w:rsidRDefault="0081431B" w:rsidP="004F2B1B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3B1C22" w:rsidRPr="00D42D49" w:rsidRDefault="003B1C22" w:rsidP="00D42D49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 w:rsidRPr="00D42D49">
        <w:rPr>
          <w:rFonts w:ascii="Times New Roman" w:hAnsi="Times New Roman" w:cs="Times New Roman"/>
          <w:sz w:val="28"/>
        </w:rPr>
        <w:t>Рисунок 2.2 – Декомпозиция контекстной диаграммы верхнего уровня «</w:t>
      </w:r>
      <w:r w:rsidR="00971A99" w:rsidRPr="00D42D49">
        <w:rPr>
          <w:rFonts w:ascii="Times New Roman" w:hAnsi="Times New Roman" w:cs="Times New Roman"/>
          <w:color w:val="000000"/>
          <w:sz w:val="28"/>
          <w:szCs w:val="27"/>
        </w:rPr>
        <w:t>В</w:t>
      </w:r>
      <w:r w:rsidR="00971A99" w:rsidRPr="00D42D49">
        <w:rPr>
          <w:rFonts w:ascii="Times New Roman" w:hAnsi="Times New Roman" w:cs="Times New Roman"/>
          <w:color w:val="000000"/>
          <w:sz w:val="28"/>
          <w:szCs w:val="27"/>
        </w:rPr>
        <w:t>ы</w:t>
      </w:r>
      <w:r w:rsidR="00971A99" w:rsidRPr="00D42D49">
        <w:rPr>
          <w:rFonts w:ascii="Times New Roman" w:hAnsi="Times New Roman" w:cs="Times New Roman"/>
          <w:color w:val="000000"/>
          <w:sz w:val="28"/>
          <w:szCs w:val="27"/>
        </w:rPr>
        <w:t>ставить оценку кинофильму</w:t>
      </w:r>
      <w:r w:rsidRPr="00D42D49">
        <w:rPr>
          <w:rFonts w:ascii="Times New Roman" w:hAnsi="Times New Roman" w:cs="Times New Roman"/>
          <w:sz w:val="28"/>
        </w:rPr>
        <w:t>»</w:t>
      </w:r>
    </w:p>
    <w:p w:rsidR="003B1C22" w:rsidRDefault="003B1C22" w:rsidP="004F2B1B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3B1C22" w:rsidRDefault="0081431B" w:rsidP="004F2B1B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2CA6D0ED" wp14:editId="16A9E4CC">
            <wp:extent cx="5940425" cy="3322444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22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1C22" w:rsidRDefault="003B1C22" w:rsidP="004F2B1B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3B1C22" w:rsidRDefault="003B1C22" w:rsidP="00D42D49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2</w:t>
      </w:r>
      <w:r w:rsidRPr="00DC1ED6">
        <w:rPr>
          <w:rFonts w:ascii="Times New Roman" w:hAnsi="Times New Roman" w:cs="Times New Roman"/>
          <w:sz w:val="28"/>
        </w:rPr>
        <w:t>.3 – Декомпозиция блока «</w:t>
      </w:r>
      <w:r w:rsidR="0081431B">
        <w:rPr>
          <w:rFonts w:ascii="Times New Roman" w:hAnsi="Times New Roman" w:cs="Times New Roman"/>
          <w:sz w:val="28"/>
        </w:rPr>
        <w:t>Найти кинофильм</w:t>
      </w:r>
      <w:r w:rsidRPr="00DC1ED6">
        <w:rPr>
          <w:rFonts w:ascii="Times New Roman" w:hAnsi="Times New Roman" w:cs="Times New Roman"/>
          <w:sz w:val="28"/>
        </w:rPr>
        <w:t>»</w:t>
      </w:r>
    </w:p>
    <w:p w:rsidR="003B1C22" w:rsidRDefault="0081431B" w:rsidP="004F2B1B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0EBB31A4" wp14:editId="3E6C17A7">
            <wp:extent cx="5940425" cy="3306503"/>
            <wp:effectExtent l="0" t="0" r="3175" b="825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06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1C22" w:rsidRDefault="003B1C22" w:rsidP="004F2B1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</w:p>
    <w:p w:rsidR="003B1C22" w:rsidRPr="0076392B" w:rsidRDefault="003B1C22" w:rsidP="00D42D49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2</w:t>
      </w:r>
      <w:r w:rsidRPr="0076392B">
        <w:rPr>
          <w:rFonts w:ascii="Times New Roman" w:hAnsi="Times New Roman" w:cs="Times New Roman"/>
          <w:sz w:val="28"/>
        </w:rPr>
        <w:t>.4 – Декомпозиция блока «</w:t>
      </w:r>
      <w:r w:rsidR="0081431B">
        <w:rPr>
          <w:rFonts w:ascii="Times New Roman" w:hAnsi="Times New Roman" w:cs="Times New Roman"/>
          <w:sz w:val="28"/>
        </w:rPr>
        <w:t>Посмотреть кинофильм</w:t>
      </w:r>
      <w:r w:rsidRPr="0076392B">
        <w:rPr>
          <w:rFonts w:ascii="Times New Roman" w:hAnsi="Times New Roman" w:cs="Times New Roman"/>
          <w:sz w:val="28"/>
        </w:rPr>
        <w:t>»</w:t>
      </w:r>
    </w:p>
    <w:p w:rsidR="003B1C22" w:rsidRDefault="003B1C22" w:rsidP="004F2B1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</w:p>
    <w:p w:rsidR="003B1C22" w:rsidRPr="00DC1ED6" w:rsidRDefault="003B1C22" w:rsidP="004F2B1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DC1ED6">
        <w:rPr>
          <w:rFonts w:ascii="Times New Roman" w:hAnsi="Times New Roman" w:cs="Times New Roman"/>
          <w:sz w:val="28"/>
        </w:rPr>
        <w:t>Второй компонент декомпозиции контекстной диаграммы («</w:t>
      </w:r>
      <w:r w:rsidR="0081431B">
        <w:rPr>
          <w:rFonts w:ascii="Times New Roman" w:hAnsi="Times New Roman" w:cs="Times New Roman"/>
          <w:sz w:val="28"/>
        </w:rPr>
        <w:t>Посмо</w:t>
      </w:r>
      <w:r w:rsidR="0081431B">
        <w:rPr>
          <w:rFonts w:ascii="Times New Roman" w:hAnsi="Times New Roman" w:cs="Times New Roman"/>
          <w:sz w:val="28"/>
        </w:rPr>
        <w:t>т</w:t>
      </w:r>
      <w:r w:rsidR="0081431B">
        <w:rPr>
          <w:rFonts w:ascii="Times New Roman" w:hAnsi="Times New Roman" w:cs="Times New Roman"/>
          <w:sz w:val="28"/>
        </w:rPr>
        <w:t>реть кинофильм</w:t>
      </w:r>
      <w:r w:rsidRPr="00DC1ED6">
        <w:rPr>
          <w:rFonts w:ascii="Times New Roman" w:hAnsi="Times New Roman" w:cs="Times New Roman"/>
          <w:sz w:val="28"/>
        </w:rPr>
        <w:t xml:space="preserve">») включает в себя </w:t>
      </w:r>
      <w:r w:rsidR="0081431B">
        <w:rPr>
          <w:rFonts w:ascii="Times New Roman" w:hAnsi="Times New Roman" w:cs="Times New Roman"/>
          <w:sz w:val="28"/>
        </w:rPr>
        <w:t>поиск и просмотр выбранного фильма</w:t>
      </w:r>
      <w:r w:rsidRPr="00DC1ED6">
        <w:rPr>
          <w:rFonts w:ascii="Times New Roman" w:hAnsi="Times New Roman" w:cs="Times New Roman"/>
          <w:sz w:val="28"/>
        </w:rPr>
        <w:t>.</w:t>
      </w:r>
    </w:p>
    <w:p w:rsidR="003B1C22" w:rsidRDefault="003B1C22" w:rsidP="004F2B1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DC1ED6">
        <w:rPr>
          <w:rFonts w:ascii="Times New Roman" w:hAnsi="Times New Roman" w:cs="Times New Roman"/>
          <w:sz w:val="28"/>
        </w:rPr>
        <w:t>Декомпозиция это</w:t>
      </w:r>
      <w:r>
        <w:rPr>
          <w:rFonts w:ascii="Times New Roman" w:hAnsi="Times New Roman" w:cs="Times New Roman"/>
          <w:sz w:val="28"/>
        </w:rPr>
        <w:t>го блока отображена на рисунке 2</w:t>
      </w:r>
      <w:r w:rsidRPr="00DC1ED6">
        <w:rPr>
          <w:rFonts w:ascii="Times New Roman" w:hAnsi="Times New Roman" w:cs="Times New Roman"/>
          <w:sz w:val="28"/>
        </w:rPr>
        <w:t>.4. Она представл</w:t>
      </w:r>
      <w:r w:rsidRPr="00DC1ED6">
        <w:rPr>
          <w:rFonts w:ascii="Times New Roman" w:hAnsi="Times New Roman" w:cs="Times New Roman"/>
          <w:sz w:val="28"/>
        </w:rPr>
        <w:t>е</w:t>
      </w:r>
      <w:r w:rsidRPr="00DC1ED6">
        <w:rPr>
          <w:rFonts w:ascii="Times New Roman" w:hAnsi="Times New Roman" w:cs="Times New Roman"/>
          <w:sz w:val="28"/>
        </w:rPr>
        <w:t>на тремя компонентами: «</w:t>
      </w:r>
      <w:r w:rsidR="0081431B">
        <w:rPr>
          <w:rFonts w:ascii="Times New Roman" w:hAnsi="Times New Roman" w:cs="Times New Roman"/>
          <w:sz w:val="28"/>
        </w:rPr>
        <w:t>Найти фильм в интернете</w:t>
      </w:r>
      <w:r w:rsidRPr="00DC1ED6">
        <w:rPr>
          <w:rFonts w:ascii="Times New Roman" w:hAnsi="Times New Roman" w:cs="Times New Roman"/>
          <w:sz w:val="28"/>
        </w:rPr>
        <w:t>», «</w:t>
      </w:r>
      <w:r w:rsidR="0081431B">
        <w:rPr>
          <w:rFonts w:ascii="Times New Roman" w:hAnsi="Times New Roman" w:cs="Times New Roman"/>
          <w:sz w:val="28"/>
        </w:rPr>
        <w:t>Настроить качество воспроизведения</w:t>
      </w:r>
      <w:r w:rsidRPr="00DC1ED6">
        <w:rPr>
          <w:rFonts w:ascii="Times New Roman" w:hAnsi="Times New Roman" w:cs="Times New Roman"/>
          <w:sz w:val="28"/>
        </w:rPr>
        <w:t>» и «</w:t>
      </w:r>
      <w:r w:rsidR="0081431B">
        <w:rPr>
          <w:rFonts w:ascii="Times New Roman" w:hAnsi="Times New Roman" w:cs="Times New Roman"/>
          <w:sz w:val="28"/>
        </w:rPr>
        <w:t>Посмотреть фильм</w:t>
      </w:r>
      <w:r w:rsidRPr="00DC1ED6">
        <w:rPr>
          <w:rFonts w:ascii="Times New Roman" w:hAnsi="Times New Roman" w:cs="Times New Roman"/>
          <w:sz w:val="28"/>
        </w:rPr>
        <w:t>».</w:t>
      </w:r>
    </w:p>
    <w:p w:rsidR="003B1C22" w:rsidRDefault="003B1C22" w:rsidP="004F2B1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0218E9">
        <w:rPr>
          <w:rFonts w:ascii="Times New Roman" w:hAnsi="Times New Roman" w:cs="Times New Roman"/>
          <w:sz w:val="28"/>
        </w:rPr>
        <w:t>Третий компонент декомпозиции контекстной диаграммы («</w:t>
      </w:r>
      <w:r w:rsidR="0081431B">
        <w:rPr>
          <w:rFonts w:ascii="Times New Roman" w:hAnsi="Times New Roman" w:cs="Times New Roman"/>
          <w:sz w:val="28"/>
        </w:rPr>
        <w:t>Зайти в а</w:t>
      </w:r>
      <w:r w:rsidR="0081431B">
        <w:rPr>
          <w:rFonts w:ascii="Times New Roman" w:hAnsi="Times New Roman" w:cs="Times New Roman"/>
          <w:sz w:val="28"/>
        </w:rPr>
        <w:t>к</w:t>
      </w:r>
      <w:r w:rsidR="0081431B">
        <w:rPr>
          <w:rFonts w:ascii="Times New Roman" w:hAnsi="Times New Roman" w:cs="Times New Roman"/>
          <w:sz w:val="28"/>
        </w:rPr>
        <w:t>каунт на сервисе</w:t>
      </w:r>
      <w:r w:rsidRPr="000218E9">
        <w:rPr>
          <w:rFonts w:ascii="Times New Roman" w:hAnsi="Times New Roman" w:cs="Times New Roman"/>
          <w:sz w:val="28"/>
        </w:rPr>
        <w:t xml:space="preserve">») подразумевает собой </w:t>
      </w:r>
      <w:r w:rsidR="0081431B">
        <w:rPr>
          <w:rFonts w:ascii="Times New Roman" w:hAnsi="Times New Roman" w:cs="Times New Roman"/>
          <w:sz w:val="28"/>
        </w:rPr>
        <w:t xml:space="preserve">вход </w:t>
      </w:r>
      <w:proofErr w:type="gramStart"/>
      <w:r w:rsidR="0081431B">
        <w:rPr>
          <w:rFonts w:ascii="Times New Roman" w:hAnsi="Times New Roman" w:cs="Times New Roman"/>
          <w:sz w:val="28"/>
        </w:rPr>
        <w:t>в</w:t>
      </w:r>
      <w:proofErr w:type="gramEnd"/>
      <w:r w:rsidR="0081431B">
        <w:rPr>
          <w:rFonts w:ascii="Times New Roman" w:hAnsi="Times New Roman" w:cs="Times New Roman"/>
          <w:sz w:val="28"/>
        </w:rPr>
        <w:t xml:space="preserve"> уже зарегистрированный а</w:t>
      </w:r>
      <w:r w:rsidR="0081431B">
        <w:rPr>
          <w:rFonts w:ascii="Times New Roman" w:hAnsi="Times New Roman" w:cs="Times New Roman"/>
          <w:sz w:val="28"/>
        </w:rPr>
        <w:t>к</w:t>
      </w:r>
      <w:r w:rsidR="0081431B">
        <w:rPr>
          <w:rFonts w:ascii="Times New Roman" w:hAnsi="Times New Roman" w:cs="Times New Roman"/>
          <w:sz w:val="28"/>
        </w:rPr>
        <w:t>каунт на сервисе</w:t>
      </w:r>
      <w:r w:rsidRPr="000218E9">
        <w:rPr>
          <w:rFonts w:ascii="Times New Roman" w:hAnsi="Times New Roman" w:cs="Times New Roman"/>
          <w:sz w:val="28"/>
        </w:rPr>
        <w:t>. Декомпозиция данного</w:t>
      </w:r>
      <w:r>
        <w:rPr>
          <w:rFonts w:ascii="Times New Roman" w:hAnsi="Times New Roman" w:cs="Times New Roman"/>
          <w:sz w:val="28"/>
        </w:rPr>
        <w:t xml:space="preserve"> блока отображена на рисунке 2.5</w:t>
      </w:r>
      <w:r w:rsidRPr="000218E9">
        <w:rPr>
          <w:rFonts w:ascii="Times New Roman" w:hAnsi="Times New Roman" w:cs="Times New Roman"/>
          <w:sz w:val="28"/>
        </w:rPr>
        <w:t>. Она представлена тремя компонентами: «</w:t>
      </w:r>
      <w:r w:rsidR="0081431B">
        <w:rPr>
          <w:rFonts w:ascii="Times New Roman" w:hAnsi="Times New Roman" w:cs="Times New Roman"/>
          <w:sz w:val="28"/>
        </w:rPr>
        <w:t>Зайти на сайт сервиса</w:t>
      </w:r>
      <w:r w:rsidRPr="000218E9">
        <w:rPr>
          <w:rFonts w:ascii="Times New Roman" w:hAnsi="Times New Roman" w:cs="Times New Roman"/>
          <w:sz w:val="28"/>
        </w:rPr>
        <w:t>», «</w:t>
      </w:r>
      <w:r w:rsidR="0081431B">
        <w:rPr>
          <w:rFonts w:ascii="Times New Roman" w:hAnsi="Times New Roman" w:cs="Times New Roman"/>
          <w:sz w:val="28"/>
        </w:rPr>
        <w:t>Ввести л</w:t>
      </w:r>
      <w:r w:rsidR="0081431B">
        <w:rPr>
          <w:rFonts w:ascii="Times New Roman" w:hAnsi="Times New Roman" w:cs="Times New Roman"/>
          <w:sz w:val="28"/>
        </w:rPr>
        <w:t>о</w:t>
      </w:r>
      <w:r w:rsidR="0081431B">
        <w:rPr>
          <w:rFonts w:ascii="Times New Roman" w:hAnsi="Times New Roman" w:cs="Times New Roman"/>
          <w:sz w:val="28"/>
        </w:rPr>
        <w:t>гин и пароль от аккаунта</w:t>
      </w:r>
      <w:r w:rsidRPr="000218E9">
        <w:rPr>
          <w:rFonts w:ascii="Times New Roman" w:hAnsi="Times New Roman" w:cs="Times New Roman"/>
          <w:sz w:val="28"/>
        </w:rPr>
        <w:t>» и «</w:t>
      </w:r>
      <w:r w:rsidR="0081431B">
        <w:rPr>
          <w:rFonts w:ascii="Times New Roman" w:hAnsi="Times New Roman" w:cs="Times New Roman"/>
          <w:sz w:val="28"/>
        </w:rPr>
        <w:t xml:space="preserve">Войти </w:t>
      </w:r>
      <w:proofErr w:type="gramStart"/>
      <w:r w:rsidR="0081431B">
        <w:rPr>
          <w:rFonts w:ascii="Times New Roman" w:hAnsi="Times New Roman" w:cs="Times New Roman"/>
          <w:sz w:val="28"/>
        </w:rPr>
        <w:t>в</w:t>
      </w:r>
      <w:proofErr w:type="gramEnd"/>
      <w:r w:rsidR="0081431B">
        <w:rPr>
          <w:rFonts w:ascii="Times New Roman" w:hAnsi="Times New Roman" w:cs="Times New Roman"/>
          <w:sz w:val="28"/>
        </w:rPr>
        <w:t xml:space="preserve"> свой аккаунт</w:t>
      </w:r>
      <w:r w:rsidRPr="000218E9">
        <w:rPr>
          <w:rFonts w:ascii="Times New Roman" w:hAnsi="Times New Roman" w:cs="Times New Roman"/>
          <w:sz w:val="28"/>
        </w:rPr>
        <w:t>».</w:t>
      </w:r>
    </w:p>
    <w:p w:rsidR="003B1C22" w:rsidRDefault="003B1C22" w:rsidP="004F2B1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</w:p>
    <w:p w:rsidR="003B1C22" w:rsidRDefault="003B1C22" w:rsidP="004F2B1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</w:p>
    <w:p w:rsidR="003B1C22" w:rsidRDefault="0081431B" w:rsidP="004F2B1B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53D4288D" wp14:editId="0D247C9F">
            <wp:extent cx="5940425" cy="3306503"/>
            <wp:effectExtent l="0" t="0" r="3175" b="825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06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1C22" w:rsidRDefault="003B1C22" w:rsidP="004F2B1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</w:p>
    <w:p w:rsidR="003B1C22" w:rsidRDefault="003B1C22" w:rsidP="004F2B1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2</w:t>
      </w:r>
      <w:r w:rsidRPr="000218E9">
        <w:rPr>
          <w:rFonts w:ascii="Times New Roman" w:hAnsi="Times New Roman" w:cs="Times New Roman"/>
          <w:sz w:val="28"/>
        </w:rPr>
        <w:t>.5 – Декомпозиция блока «</w:t>
      </w:r>
      <w:r w:rsidR="0081431B">
        <w:rPr>
          <w:rFonts w:ascii="Times New Roman" w:hAnsi="Times New Roman" w:cs="Times New Roman"/>
          <w:sz w:val="28"/>
        </w:rPr>
        <w:t>Зайти в аккаунт на сервисе</w:t>
      </w:r>
      <w:r w:rsidRPr="000218E9">
        <w:rPr>
          <w:rFonts w:ascii="Times New Roman" w:hAnsi="Times New Roman" w:cs="Times New Roman"/>
          <w:sz w:val="28"/>
        </w:rPr>
        <w:t>»</w:t>
      </w:r>
    </w:p>
    <w:p w:rsidR="0081431B" w:rsidRDefault="0081431B" w:rsidP="004F2B1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</w:p>
    <w:p w:rsidR="0081431B" w:rsidRDefault="0081431B" w:rsidP="004F2B1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Четвертый</w:t>
      </w:r>
      <w:r w:rsidRPr="000218E9">
        <w:rPr>
          <w:rFonts w:ascii="Times New Roman" w:hAnsi="Times New Roman" w:cs="Times New Roman"/>
          <w:sz w:val="28"/>
        </w:rPr>
        <w:t xml:space="preserve"> компонент декомпозиции контекстной диаграммы («</w:t>
      </w:r>
      <w:r w:rsidR="002E031A">
        <w:rPr>
          <w:rFonts w:ascii="Times New Roman" w:hAnsi="Times New Roman" w:cs="Times New Roman"/>
          <w:sz w:val="28"/>
        </w:rPr>
        <w:t>Выст</w:t>
      </w:r>
      <w:r w:rsidR="002E031A">
        <w:rPr>
          <w:rFonts w:ascii="Times New Roman" w:hAnsi="Times New Roman" w:cs="Times New Roman"/>
          <w:sz w:val="28"/>
        </w:rPr>
        <w:t>а</w:t>
      </w:r>
      <w:r w:rsidR="002E031A">
        <w:rPr>
          <w:rFonts w:ascii="Times New Roman" w:hAnsi="Times New Roman" w:cs="Times New Roman"/>
          <w:sz w:val="28"/>
        </w:rPr>
        <w:t>вить оценку</w:t>
      </w:r>
      <w:r w:rsidRPr="000218E9">
        <w:rPr>
          <w:rFonts w:ascii="Times New Roman" w:hAnsi="Times New Roman" w:cs="Times New Roman"/>
          <w:sz w:val="28"/>
        </w:rPr>
        <w:t xml:space="preserve">») подразумевает собой </w:t>
      </w:r>
      <w:r w:rsidR="002E031A">
        <w:rPr>
          <w:rFonts w:ascii="Times New Roman" w:hAnsi="Times New Roman" w:cs="Times New Roman"/>
          <w:sz w:val="28"/>
        </w:rPr>
        <w:t>выставление оценки на сайте сервиса оценки кинофильмов</w:t>
      </w:r>
      <w:r w:rsidRPr="000218E9">
        <w:rPr>
          <w:rFonts w:ascii="Times New Roman" w:hAnsi="Times New Roman" w:cs="Times New Roman"/>
          <w:sz w:val="28"/>
        </w:rPr>
        <w:t>. Декомпозиция данного</w:t>
      </w:r>
      <w:r w:rsidR="002E031A">
        <w:rPr>
          <w:rFonts w:ascii="Times New Roman" w:hAnsi="Times New Roman" w:cs="Times New Roman"/>
          <w:sz w:val="28"/>
        </w:rPr>
        <w:t xml:space="preserve"> блока отображена на рисунке 2.6</w:t>
      </w:r>
      <w:r w:rsidRPr="000218E9">
        <w:rPr>
          <w:rFonts w:ascii="Times New Roman" w:hAnsi="Times New Roman" w:cs="Times New Roman"/>
          <w:sz w:val="28"/>
        </w:rPr>
        <w:t>. Она представлена тремя компонентами: «</w:t>
      </w:r>
      <w:r w:rsidR="002E031A">
        <w:rPr>
          <w:rFonts w:ascii="Times New Roman" w:hAnsi="Times New Roman" w:cs="Times New Roman"/>
          <w:sz w:val="28"/>
        </w:rPr>
        <w:t>Найти просмотренный фильм</w:t>
      </w:r>
      <w:r w:rsidRPr="000218E9">
        <w:rPr>
          <w:rFonts w:ascii="Times New Roman" w:hAnsi="Times New Roman" w:cs="Times New Roman"/>
          <w:sz w:val="28"/>
        </w:rPr>
        <w:t>», «</w:t>
      </w:r>
      <w:r w:rsidR="002E031A">
        <w:rPr>
          <w:rFonts w:ascii="Times New Roman" w:hAnsi="Times New Roman" w:cs="Times New Roman"/>
          <w:sz w:val="28"/>
        </w:rPr>
        <w:t>Выставить заслуженную оценку</w:t>
      </w:r>
      <w:r w:rsidRPr="000218E9">
        <w:rPr>
          <w:rFonts w:ascii="Times New Roman" w:hAnsi="Times New Roman" w:cs="Times New Roman"/>
          <w:sz w:val="28"/>
        </w:rPr>
        <w:t>» и «</w:t>
      </w:r>
      <w:r w:rsidR="002E031A">
        <w:rPr>
          <w:rFonts w:ascii="Times New Roman" w:hAnsi="Times New Roman" w:cs="Times New Roman"/>
          <w:sz w:val="28"/>
        </w:rPr>
        <w:t>Убедиться в верно выставленной оце</w:t>
      </w:r>
      <w:r w:rsidR="002E031A">
        <w:rPr>
          <w:rFonts w:ascii="Times New Roman" w:hAnsi="Times New Roman" w:cs="Times New Roman"/>
          <w:sz w:val="28"/>
        </w:rPr>
        <w:t>н</w:t>
      </w:r>
      <w:r w:rsidR="002E031A">
        <w:rPr>
          <w:rFonts w:ascii="Times New Roman" w:hAnsi="Times New Roman" w:cs="Times New Roman"/>
          <w:sz w:val="28"/>
        </w:rPr>
        <w:t>ке</w:t>
      </w:r>
      <w:r w:rsidRPr="000218E9">
        <w:rPr>
          <w:rFonts w:ascii="Times New Roman" w:hAnsi="Times New Roman" w:cs="Times New Roman"/>
          <w:sz w:val="28"/>
        </w:rPr>
        <w:t>».</w:t>
      </w:r>
    </w:p>
    <w:p w:rsidR="0081431B" w:rsidRDefault="0081431B" w:rsidP="004F2B1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</w:p>
    <w:p w:rsidR="0081431B" w:rsidRDefault="0081431B" w:rsidP="004F2B1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</w:p>
    <w:p w:rsidR="0081431B" w:rsidRDefault="0081431B" w:rsidP="004F2B1B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4BCD999B" wp14:editId="298AB1D7">
            <wp:extent cx="5940425" cy="3302212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0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431B" w:rsidRDefault="0081431B" w:rsidP="004F2B1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</w:p>
    <w:p w:rsidR="0081431B" w:rsidRDefault="0081431B" w:rsidP="004F2B1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2</w:t>
      </w:r>
      <w:r w:rsidRPr="000218E9">
        <w:rPr>
          <w:rFonts w:ascii="Times New Roman" w:hAnsi="Times New Roman" w:cs="Times New Roman"/>
          <w:sz w:val="28"/>
        </w:rPr>
        <w:t>.5 – Декомпозиция блока «</w:t>
      </w:r>
      <w:r>
        <w:rPr>
          <w:rFonts w:ascii="Times New Roman" w:hAnsi="Times New Roman" w:cs="Times New Roman"/>
          <w:sz w:val="28"/>
        </w:rPr>
        <w:t>Зайти в аккаунт на сервисе</w:t>
      </w:r>
      <w:r w:rsidRPr="000218E9">
        <w:rPr>
          <w:rFonts w:ascii="Times New Roman" w:hAnsi="Times New Roman" w:cs="Times New Roman"/>
          <w:sz w:val="28"/>
        </w:rPr>
        <w:t>»</w:t>
      </w:r>
    </w:p>
    <w:p w:rsidR="003B1C22" w:rsidRPr="000218E9" w:rsidRDefault="003B1C22" w:rsidP="004F2B1B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3B1C22" w:rsidRPr="00190CC9" w:rsidRDefault="003B1C22" w:rsidP="004F2B1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0218E9">
        <w:rPr>
          <w:rFonts w:ascii="Times New Roman" w:hAnsi="Times New Roman" w:cs="Times New Roman"/>
          <w:sz w:val="28"/>
        </w:rPr>
        <w:t xml:space="preserve">Данный продукт открывает некоторые перспективы для </w:t>
      </w:r>
      <w:r w:rsidR="002E031A">
        <w:rPr>
          <w:rFonts w:ascii="Times New Roman" w:hAnsi="Times New Roman" w:cs="Times New Roman"/>
          <w:sz w:val="28"/>
        </w:rPr>
        <w:t>упрощения п</w:t>
      </w:r>
      <w:r w:rsidR="002E031A">
        <w:rPr>
          <w:rFonts w:ascii="Times New Roman" w:hAnsi="Times New Roman" w:cs="Times New Roman"/>
          <w:sz w:val="28"/>
        </w:rPr>
        <w:t>о</w:t>
      </w:r>
      <w:r w:rsidR="002E031A">
        <w:rPr>
          <w:rFonts w:ascii="Times New Roman" w:hAnsi="Times New Roman" w:cs="Times New Roman"/>
          <w:sz w:val="28"/>
        </w:rPr>
        <w:t>иска фильма</w:t>
      </w:r>
      <w:r w:rsidRPr="000218E9">
        <w:rPr>
          <w:rFonts w:ascii="Times New Roman" w:hAnsi="Times New Roman" w:cs="Times New Roman"/>
          <w:sz w:val="28"/>
        </w:rPr>
        <w:t xml:space="preserve">. </w:t>
      </w:r>
      <w:r w:rsidR="002E031A">
        <w:rPr>
          <w:rFonts w:ascii="Times New Roman" w:hAnsi="Times New Roman" w:cs="Times New Roman"/>
          <w:sz w:val="28"/>
        </w:rPr>
        <w:t>Пользователи</w:t>
      </w:r>
      <w:r w:rsidRPr="000218E9">
        <w:rPr>
          <w:rFonts w:ascii="Times New Roman" w:hAnsi="Times New Roman" w:cs="Times New Roman"/>
          <w:sz w:val="28"/>
        </w:rPr>
        <w:t xml:space="preserve"> смогут без труда получить информацию о </w:t>
      </w:r>
      <w:r w:rsidR="002E031A">
        <w:rPr>
          <w:rFonts w:ascii="Times New Roman" w:hAnsi="Times New Roman" w:cs="Times New Roman"/>
          <w:sz w:val="28"/>
        </w:rPr>
        <w:t>самых интересных фильмах по мнению других пользователей, которые уже посмо</w:t>
      </w:r>
      <w:r w:rsidR="002E031A">
        <w:rPr>
          <w:rFonts w:ascii="Times New Roman" w:hAnsi="Times New Roman" w:cs="Times New Roman"/>
          <w:sz w:val="28"/>
        </w:rPr>
        <w:t>т</w:t>
      </w:r>
      <w:r w:rsidR="002E031A">
        <w:rPr>
          <w:rFonts w:ascii="Times New Roman" w:hAnsi="Times New Roman" w:cs="Times New Roman"/>
          <w:sz w:val="28"/>
        </w:rPr>
        <w:t>рели выбранный фильм</w:t>
      </w:r>
      <w:r w:rsidRPr="000218E9">
        <w:rPr>
          <w:rFonts w:ascii="Times New Roman" w:hAnsi="Times New Roman" w:cs="Times New Roman"/>
          <w:sz w:val="28"/>
        </w:rPr>
        <w:t xml:space="preserve">. </w:t>
      </w:r>
    </w:p>
    <w:p w:rsidR="003B1C22" w:rsidRDefault="003B1C22" w:rsidP="004F2B1B">
      <w:pPr>
        <w:ind w:firstLine="72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3B1C22" w:rsidRPr="003B1C22" w:rsidRDefault="003B1C22" w:rsidP="004F2B1B">
      <w:pPr>
        <w:ind w:firstLine="72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0E0918" w:rsidRDefault="000E0918" w:rsidP="004F2B1B">
      <w:pPr>
        <w:jc w:val="both"/>
      </w:pPr>
      <w:r>
        <w:br w:type="page"/>
      </w:r>
    </w:p>
    <w:p w:rsidR="000E0918" w:rsidRPr="002C6932" w:rsidRDefault="000E0918" w:rsidP="004F2B1B">
      <w:pPr>
        <w:ind w:firstLine="72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C6932">
        <w:rPr>
          <w:rFonts w:ascii="Times New Roman" w:hAnsi="Times New Roman" w:cs="Times New Roman"/>
          <w:b/>
          <w:sz w:val="28"/>
          <w:szCs w:val="28"/>
        </w:rPr>
        <w:lastRenderedPageBreak/>
        <w:t>3 СПЕЦИФИКАЦИЯ ВАРИАНТОВ ИСПОЛЬЗОВАНИЯ С</w:t>
      </w:r>
      <w:r w:rsidRPr="002C6932">
        <w:rPr>
          <w:rFonts w:ascii="Times New Roman" w:hAnsi="Times New Roman" w:cs="Times New Roman"/>
          <w:b/>
          <w:sz w:val="28"/>
          <w:szCs w:val="28"/>
        </w:rPr>
        <w:t>И</w:t>
      </w:r>
      <w:r w:rsidRPr="002C6932">
        <w:rPr>
          <w:rFonts w:ascii="Times New Roman" w:hAnsi="Times New Roman" w:cs="Times New Roman"/>
          <w:b/>
          <w:sz w:val="28"/>
          <w:szCs w:val="28"/>
        </w:rPr>
        <w:t>СТЕМЫ</w:t>
      </w:r>
    </w:p>
    <w:p w:rsidR="00572F4F" w:rsidRPr="00B82C1B" w:rsidRDefault="00572F4F" w:rsidP="004F2B1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B82C1B">
        <w:rPr>
          <w:rFonts w:ascii="Times New Roman" w:hAnsi="Times New Roman" w:cs="Times New Roman"/>
          <w:sz w:val="28"/>
          <w:szCs w:val="28"/>
          <w:lang w:eastAsia="ru-RU"/>
        </w:rPr>
        <w:t>Диаграммы вариантов использования описывают взаимоотношения и зависимости между группами вариантов использования и действующих лиц, участвующими в процессе.</w:t>
      </w:r>
    </w:p>
    <w:p w:rsidR="00572F4F" w:rsidRDefault="00572F4F" w:rsidP="004F2B1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B82C1B">
        <w:rPr>
          <w:rFonts w:ascii="Times New Roman" w:hAnsi="Times New Roman" w:cs="Times New Roman"/>
          <w:sz w:val="28"/>
          <w:szCs w:val="28"/>
          <w:lang w:eastAsia="ru-RU"/>
        </w:rPr>
        <w:t xml:space="preserve">На данной диаграмме </w:t>
      </w:r>
      <w:proofErr w:type="gramStart"/>
      <w:r w:rsidRPr="00B82C1B">
        <w:rPr>
          <w:rFonts w:ascii="Times New Roman" w:hAnsi="Times New Roman" w:cs="Times New Roman"/>
          <w:sz w:val="28"/>
          <w:szCs w:val="28"/>
          <w:lang w:eastAsia="ru-RU"/>
        </w:rPr>
        <w:t>представлены</w:t>
      </w:r>
      <w:proofErr w:type="gramEnd"/>
      <w:r w:rsidRPr="00B82C1B">
        <w:rPr>
          <w:rFonts w:ascii="Times New Roman" w:hAnsi="Times New Roman" w:cs="Times New Roman"/>
          <w:sz w:val="28"/>
          <w:szCs w:val="28"/>
          <w:lang w:eastAsia="ru-RU"/>
        </w:rPr>
        <w:t xml:space="preserve"> 2 актера: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пользователь </w:t>
      </w:r>
      <w:r w:rsidRPr="00B82C1B">
        <w:rPr>
          <w:rFonts w:ascii="Times New Roman" w:hAnsi="Times New Roman" w:cs="Times New Roman"/>
          <w:sz w:val="28"/>
          <w:szCs w:val="28"/>
          <w:lang w:eastAsia="ru-RU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eastAsia="ru-RU"/>
        </w:rPr>
        <w:t>студент</w:t>
      </w:r>
      <w:r w:rsidRPr="00B82C1B">
        <w:rPr>
          <w:rFonts w:ascii="Times New Roman" w:hAnsi="Times New Roman" w:cs="Times New Roman"/>
          <w:sz w:val="28"/>
          <w:szCs w:val="28"/>
          <w:lang w:eastAsia="ru-RU"/>
        </w:rPr>
        <w:t xml:space="preserve">) и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администратор. </w:t>
      </w:r>
      <w:r w:rsidRPr="00B82C1B">
        <w:rPr>
          <w:rFonts w:ascii="Times New Roman" w:hAnsi="Times New Roman" w:cs="Times New Roman"/>
          <w:sz w:val="28"/>
          <w:szCs w:val="28"/>
          <w:lang w:eastAsia="ru-RU"/>
        </w:rPr>
        <w:t>Актеры данной системы имею общие варианты использов</w:t>
      </w:r>
      <w:r w:rsidRPr="00B82C1B">
        <w:rPr>
          <w:rFonts w:ascii="Times New Roman" w:hAnsi="Times New Roman" w:cs="Times New Roman"/>
          <w:sz w:val="28"/>
          <w:szCs w:val="28"/>
          <w:lang w:eastAsia="ru-RU"/>
        </w:rPr>
        <w:t>а</w:t>
      </w:r>
      <w:r w:rsidRPr="00B82C1B">
        <w:rPr>
          <w:rFonts w:ascii="Times New Roman" w:hAnsi="Times New Roman" w:cs="Times New Roman"/>
          <w:sz w:val="28"/>
          <w:szCs w:val="28"/>
          <w:lang w:eastAsia="ru-RU"/>
        </w:rPr>
        <w:t>ния, такие как: ав</w:t>
      </w:r>
      <w:r>
        <w:rPr>
          <w:rFonts w:ascii="Times New Roman" w:hAnsi="Times New Roman" w:cs="Times New Roman"/>
          <w:sz w:val="28"/>
          <w:szCs w:val="28"/>
          <w:lang w:eastAsia="ru-RU"/>
        </w:rPr>
        <w:t>торизация, фильтрация данных о студенте</w:t>
      </w:r>
      <w:r w:rsidRPr="00B82C1B">
        <w:rPr>
          <w:rFonts w:ascii="Times New Roman" w:hAnsi="Times New Roman" w:cs="Times New Roman"/>
          <w:sz w:val="28"/>
          <w:szCs w:val="28"/>
          <w:lang w:eastAsia="ru-RU"/>
        </w:rPr>
        <w:t>, а так же сорт</w:t>
      </w:r>
      <w:r w:rsidRPr="00B82C1B">
        <w:rPr>
          <w:rFonts w:ascii="Times New Roman" w:hAnsi="Times New Roman" w:cs="Times New Roman"/>
          <w:sz w:val="28"/>
          <w:szCs w:val="28"/>
          <w:lang w:eastAsia="ru-RU"/>
        </w:rPr>
        <w:t>и</w:t>
      </w:r>
      <w:r w:rsidRPr="00B82C1B">
        <w:rPr>
          <w:rFonts w:ascii="Times New Roman" w:hAnsi="Times New Roman" w:cs="Times New Roman"/>
          <w:sz w:val="28"/>
          <w:szCs w:val="28"/>
          <w:lang w:eastAsia="ru-RU"/>
        </w:rPr>
        <w:t>ровка. Но при этом каждый актер имеет и уникальные варианты использов</w:t>
      </w:r>
      <w:r w:rsidRPr="00B82C1B">
        <w:rPr>
          <w:rFonts w:ascii="Times New Roman" w:hAnsi="Times New Roman" w:cs="Times New Roman"/>
          <w:sz w:val="28"/>
          <w:szCs w:val="28"/>
          <w:lang w:eastAsia="ru-RU"/>
        </w:rPr>
        <w:t>а</w:t>
      </w:r>
      <w:r w:rsidRPr="00B82C1B">
        <w:rPr>
          <w:rFonts w:ascii="Times New Roman" w:hAnsi="Times New Roman" w:cs="Times New Roman"/>
          <w:sz w:val="28"/>
          <w:szCs w:val="28"/>
          <w:lang w:eastAsia="ru-RU"/>
        </w:rPr>
        <w:t>ния</w:t>
      </w:r>
      <w:r>
        <w:rPr>
          <w:rFonts w:ascii="Times New Roman" w:hAnsi="Times New Roman" w:cs="Times New Roman"/>
          <w:sz w:val="28"/>
          <w:szCs w:val="28"/>
          <w:lang w:eastAsia="ru-RU"/>
        </w:rPr>
        <w:t>. П</w:t>
      </w:r>
      <w:r w:rsidRPr="00B82C1B">
        <w:rPr>
          <w:rFonts w:ascii="Times New Roman" w:hAnsi="Times New Roman" w:cs="Times New Roman"/>
          <w:sz w:val="28"/>
          <w:szCs w:val="28"/>
          <w:lang w:eastAsia="ru-RU"/>
        </w:rPr>
        <w:t xml:space="preserve">редставление диаграммы </w:t>
      </w:r>
      <w:r>
        <w:rPr>
          <w:rFonts w:ascii="Times New Roman" w:hAnsi="Times New Roman" w:cs="Times New Roman"/>
          <w:sz w:val="28"/>
          <w:szCs w:val="28"/>
          <w:lang w:eastAsia="ru-RU"/>
        </w:rPr>
        <w:t>показано</w:t>
      </w:r>
      <w:r w:rsidR="004F2B1B">
        <w:rPr>
          <w:rFonts w:ascii="Times New Roman" w:hAnsi="Times New Roman" w:cs="Times New Roman"/>
          <w:sz w:val="28"/>
          <w:szCs w:val="28"/>
          <w:lang w:eastAsia="ru-RU"/>
        </w:rPr>
        <w:t xml:space="preserve"> на рисунке 3</w:t>
      </w:r>
      <w:r w:rsidRPr="00B82C1B">
        <w:rPr>
          <w:rFonts w:ascii="Times New Roman" w:hAnsi="Times New Roman" w:cs="Times New Roman"/>
          <w:sz w:val="28"/>
          <w:szCs w:val="28"/>
          <w:lang w:eastAsia="ru-RU"/>
        </w:rPr>
        <w:t>.</w:t>
      </w:r>
      <w:r w:rsidR="004F2B1B">
        <w:rPr>
          <w:rFonts w:ascii="Times New Roman" w:hAnsi="Times New Roman" w:cs="Times New Roman"/>
          <w:sz w:val="28"/>
          <w:szCs w:val="28"/>
          <w:lang w:eastAsia="ru-RU"/>
        </w:rPr>
        <w:t>1.</w:t>
      </w:r>
    </w:p>
    <w:p w:rsidR="000E0918" w:rsidRPr="002C6932" w:rsidRDefault="000E0918" w:rsidP="004F2B1B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0E0918" w:rsidRDefault="000E0918" w:rsidP="004F2B1B">
      <w:pPr>
        <w:ind w:left="-990"/>
        <w:jc w:val="both"/>
      </w:pPr>
      <w:r w:rsidRPr="004A3674">
        <w:rPr>
          <w:noProof/>
          <w:lang w:eastAsia="ru-RU"/>
        </w:rPr>
        <w:drawing>
          <wp:inline distT="0" distB="0" distL="0" distR="0" wp14:anchorId="48D55979" wp14:editId="3BD66507">
            <wp:extent cx="6428096" cy="5006372"/>
            <wp:effectExtent l="0" t="0" r="0" b="3810"/>
            <wp:docPr id="1" name="Picture 1" descr="C:\Users\USER\Downloads\Untitled Diagram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Untitled Diagram (2)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2945" cy="5002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0918" w:rsidRDefault="000E0918" w:rsidP="004F2B1B">
      <w:pPr>
        <w:jc w:val="both"/>
      </w:pPr>
    </w:p>
    <w:p w:rsidR="000E0918" w:rsidRDefault="000E0918" w:rsidP="00D42D49">
      <w:pPr>
        <w:jc w:val="center"/>
        <w:rPr>
          <w:rFonts w:ascii="Times New Roman" w:hAnsi="Times New Roman" w:cs="Times New Roman"/>
          <w:sz w:val="28"/>
          <w:szCs w:val="28"/>
          <w:lang w:val="de-DE"/>
        </w:rPr>
      </w:pPr>
      <w:r w:rsidRPr="002C6932">
        <w:rPr>
          <w:rFonts w:ascii="Times New Roman" w:hAnsi="Times New Roman" w:cs="Times New Roman"/>
          <w:sz w:val="28"/>
          <w:szCs w:val="28"/>
        </w:rPr>
        <w:t>Рисунок 3.1 – Диаграмма вариантов использования</w:t>
      </w:r>
    </w:p>
    <w:p w:rsidR="004F2B1B" w:rsidRDefault="004F2B1B" w:rsidP="004F2B1B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4</w:t>
      </w:r>
      <w:r w:rsidRPr="002C6932">
        <w:rPr>
          <w:rFonts w:ascii="Times New Roman" w:hAnsi="Times New Roman" w:cs="Times New Roman"/>
          <w:b/>
          <w:sz w:val="28"/>
          <w:szCs w:val="28"/>
        </w:rPr>
        <w:t xml:space="preserve"> ИНФОРМАЦИОННАЯ МОДЕЛЬ СИСТЕМЫ И ЕЁ ОПИСАНИЕ</w:t>
      </w:r>
    </w:p>
    <w:p w:rsidR="004F2B1B" w:rsidRPr="00C25E7B" w:rsidRDefault="004F2B1B" w:rsidP="004F2B1B">
      <w:pPr>
        <w:tabs>
          <w:tab w:val="left" w:pos="0"/>
        </w:tabs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25E7B">
        <w:rPr>
          <w:rFonts w:ascii="Times New Roman" w:hAnsi="Times New Roman" w:cs="Times New Roman"/>
          <w:sz w:val="28"/>
          <w:szCs w:val="28"/>
        </w:rPr>
        <w:t xml:space="preserve">Для </w:t>
      </w:r>
      <w:r>
        <w:rPr>
          <w:rFonts w:ascii="Times New Roman" w:hAnsi="Times New Roman" w:cs="Times New Roman"/>
          <w:sz w:val="28"/>
          <w:szCs w:val="28"/>
        </w:rPr>
        <w:t xml:space="preserve">качественной работы </w:t>
      </w:r>
      <w:r w:rsidRPr="00C25E7B">
        <w:rPr>
          <w:rFonts w:ascii="Times New Roman" w:hAnsi="Times New Roman" w:cs="Times New Roman"/>
          <w:sz w:val="28"/>
          <w:szCs w:val="28"/>
        </w:rPr>
        <w:t xml:space="preserve">системы </w:t>
      </w:r>
      <w:r>
        <w:rPr>
          <w:rFonts w:ascii="Times New Roman" w:hAnsi="Times New Roman" w:cs="Times New Roman"/>
          <w:sz w:val="28"/>
          <w:szCs w:val="28"/>
        </w:rPr>
        <w:t xml:space="preserve">оценки кинофильмов </w:t>
      </w:r>
      <w:r w:rsidRPr="00C25E7B">
        <w:rPr>
          <w:rFonts w:ascii="Times New Roman" w:hAnsi="Times New Roman" w:cs="Times New Roman"/>
          <w:sz w:val="28"/>
          <w:szCs w:val="28"/>
        </w:rPr>
        <w:t>потр</w:t>
      </w:r>
      <w:r>
        <w:rPr>
          <w:rFonts w:ascii="Times New Roman" w:hAnsi="Times New Roman" w:cs="Times New Roman"/>
          <w:sz w:val="28"/>
          <w:szCs w:val="28"/>
        </w:rPr>
        <w:t>ебовалось выделить и создать шесть сущностей</w:t>
      </w:r>
      <w:r w:rsidRPr="00C25E7B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фильм, жанр, рейтинг, отзыв, режиссер</w:t>
      </w:r>
      <w:r w:rsidRPr="00C25E7B">
        <w:rPr>
          <w:rFonts w:ascii="Times New Roman" w:hAnsi="Times New Roman" w:cs="Times New Roman"/>
          <w:sz w:val="28"/>
          <w:szCs w:val="28"/>
        </w:rPr>
        <w:t xml:space="preserve"> и пользователь.</w:t>
      </w:r>
    </w:p>
    <w:p w:rsidR="004F2B1B" w:rsidRDefault="004F2B1B" w:rsidP="004F2B1B">
      <w:pPr>
        <w:tabs>
          <w:tab w:val="left" w:pos="0"/>
        </w:tabs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25E7B">
        <w:rPr>
          <w:rFonts w:ascii="Times New Roman" w:hAnsi="Times New Roman" w:cs="Times New Roman"/>
          <w:sz w:val="28"/>
          <w:szCs w:val="28"/>
        </w:rPr>
        <w:t>Информационная модель</w:t>
      </w:r>
      <w:r>
        <w:rPr>
          <w:rFonts w:ascii="Times New Roman" w:hAnsi="Times New Roman" w:cs="Times New Roman"/>
          <w:sz w:val="28"/>
          <w:szCs w:val="28"/>
        </w:rPr>
        <w:t xml:space="preserve"> системы</w:t>
      </w:r>
      <w:r w:rsidRPr="00C25E7B">
        <w:rPr>
          <w:rFonts w:ascii="Times New Roman" w:hAnsi="Times New Roman" w:cs="Times New Roman"/>
          <w:sz w:val="28"/>
          <w:szCs w:val="28"/>
        </w:rPr>
        <w:t xml:space="preserve"> в графическом виде представлена ниже на рисунке </w:t>
      </w:r>
      <w:r>
        <w:rPr>
          <w:rFonts w:ascii="Times New Roman" w:hAnsi="Times New Roman" w:cs="Times New Roman"/>
          <w:sz w:val="28"/>
          <w:szCs w:val="28"/>
        </w:rPr>
        <w:t>4.</w:t>
      </w:r>
      <w:r w:rsidRPr="00C25E7B">
        <w:rPr>
          <w:rFonts w:ascii="Times New Roman" w:hAnsi="Times New Roman" w:cs="Times New Roman"/>
          <w:sz w:val="28"/>
          <w:szCs w:val="28"/>
        </w:rPr>
        <w:t>1.</w:t>
      </w:r>
    </w:p>
    <w:p w:rsidR="004F2B1B" w:rsidRPr="00C25E7B" w:rsidRDefault="004F2B1B" w:rsidP="004F2B1B">
      <w:pPr>
        <w:tabs>
          <w:tab w:val="left" w:pos="0"/>
        </w:tabs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25E7B">
        <w:rPr>
          <w:rFonts w:ascii="Times New Roman" w:eastAsia="Times New Roman" w:hAnsi="Times New Roman" w:cs="Times New Roman"/>
          <w:sz w:val="28"/>
          <w:szCs w:val="28"/>
        </w:rPr>
        <w:t>Сущность «Пользователь» предназначена для хранения информации о пользователях системы. Данные из этой таблицы используются при автор</w:t>
      </w:r>
      <w:r w:rsidRPr="00C25E7B">
        <w:rPr>
          <w:rFonts w:ascii="Times New Roman" w:eastAsia="Times New Roman" w:hAnsi="Times New Roman" w:cs="Times New Roman"/>
          <w:sz w:val="28"/>
          <w:szCs w:val="28"/>
        </w:rPr>
        <w:t>и</w:t>
      </w:r>
      <w:r w:rsidRPr="00C25E7B">
        <w:rPr>
          <w:rFonts w:ascii="Times New Roman" w:eastAsia="Times New Roman" w:hAnsi="Times New Roman" w:cs="Times New Roman"/>
          <w:sz w:val="28"/>
          <w:szCs w:val="28"/>
        </w:rPr>
        <w:t xml:space="preserve">зации в приложении. Сущность </w:t>
      </w:r>
      <w:r>
        <w:rPr>
          <w:rFonts w:ascii="Times New Roman" w:eastAsia="Times New Roman" w:hAnsi="Times New Roman" w:cs="Times New Roman"/>
          <w:sz w:val="28"/>
          <w:szCs w:val="28"/>
        </w:rPr>
        <w:t>содержит</w:t>
      </w:r>
      <w:r w:rsidRPr="00C25E7B">
        <w:rPr>
          <w:rFonts w:ascii="Times New Roman" w:eastAsia="Times New Roman" w:hAnsi="Times New Roman" w:cs="Times New Roman"/>
          <w:sz w:val="28"/>
          <w:szCs w:val="28"/>
        </w:rPr>
        <w:t xml:space="preserve"> в себе следующие атрибуты:</w:t>
      </w:r>
    </w:p>
    <w:p w:rsidR="004F2B1B" w:rsidRDefault="004F2B1B" w:rsidP="00DE3AF4">
      <w:pPr>
        <w:tabs>
          <w:tab w:val="left" w:pos="0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color w:val="000000"/>
          <w:sz w:val="28"/>
          <w:szCs w:val="27"/>
        </w:rPr>
        <w:t xml:space="preserve">−  </w:t>
      </w:r>
      <w:proofErr w:type="spellStart"/>
      <w:r w:rsidRPr="004F2B1B">
        <w:rPr>
          <w:rFonts w:ascii="Times New Roman" w:eastAsia="Times New Roman" w:hAnsi="Times New Roman" w:cs="Times New Roman"/>
          <w:sz w:val="28"/>
          <w:szCs w:val="28"/>
          <w:lang w:val="en-US"/>
        </w:rPr>
        <w:t>iduser</w:t>
      </w:r>
      <w:proofErr w:type="spellEnd"/>
      <w:r w:rsidRPr="004F2B1B">
        <w:rPr>
          <w:rFonts w:ascii="Times New Roman" w:eastAsia="Times New Roman" w:hAnsi="Times New Roman" w:cs="Times New Roman"/>
          <w:sz w:val="28"/>
          <w:szCs w:val="28"/>
        </w:rPr>
        <w:t xml:space="preserve"> – содержит идентификационный номер пользователя прил</w:t>
      </w:r>
      <w:r w:rsidRPr="004F2B1B">
        <w:rPr>
          <w:rFonts w:ascii="Times New Roman" w:eastAsia="Times New Roman" w:hAnsi="Times New Roman" w:cs="Times New Roman"/>
          <w:sz w:val="28"/>
          <w:szCs w:val="28"/>
        </w:rPr>
        <w:t>о</w:t>
      </w:r>
      <w:r w:rsidRPr="004F2B1B">
        <w:rPr>
          <w:rFonts w:ascii="Times New Roman" w:eastAsia="Times New Roman" w:hAnsi="Times New Roman" w:cs="Times New Roman"/>
          <w:sz w:val="28"/>
          <w:szCs w:val="28"/>
        </w:rPr>
        <w:t>жени</w:t>
      </w:r>
      <w:proofErr w:type="gramStart"/>
      <w:r w:rsidRPr="004F2B1B">
        <w:rPr>
          <w:rFonts w:ascii="Times New Roman" w:eastAsia="Times New Roman" w:hAnsi="Times New Roman" w:cs="Times New Roman"/>
          <w:sz w:val="28"/>
          <w:szCs w:val="28"/>
        </w:rPr>
        <w:t>я(</w:t>
      </w:r>
      <w:proofErr w:type="gramEnd"/>
      <w:r w:rsidRPr="004F2B1B">
        <w:rPr>
          <w:rFonts w:ascii="Times New Roman" w:eastAsia="Times New Roman" w:hAnsi="Times New Roman" w:cs="Times New Roman"/>
          <w:sz w:val="28"/>
          <w:szCs w:val="28"/>
        </w:rPr>
        <w:t>уникальный);</w:t>
      </w:r>
    </w:p>
    <w:p w:rsidR="004F2B1B" w:rsidRDefault="004F2B1B" w:rsidP="00DE3AF4">
      <w:pPr>
        <w:tabs>
          <w:tab w:val="left" w:pos="0"/>
        </w:tabs>
        <w:spacing w:after="0" w:line="360" w:lineRule="auto"/>
        <w:ind w:left="540" w:firstLine="16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F2B1B">
        <w:rPr>
          <w:color w:val="000000"/>
          <w:sz w:val="28"/>
          <w:szCs w:val="27"/>
        </w:rPr>
        <w:t xml:space="preserve">−  </w:t>
      </w:r>
      <w:r w:rsidRPr="004F2B1B">
        <w:rPr>
          <w:rFonts w:ascii="Times New Roman" w:eastAsia="Times New Roman" w:hAnsi="Times New Roman" w:cs="Times New Roman"/>
          <w:sz w:val="28"/>
          <w:szCs w:val="28"/>
          <w:lang w:val="en-US"/>
        </w:rPr>
        <w:t>login</w:t>
      </w:r>
      <w:r w:rsidRPr="004F2B1B">
        <w:rPr>
          <w:rFonts w:ascii="Times New Roman" w:eastAsia="Times New Roman" w:hAnsi="Times New Roman" w:cs="Times New Roman"/>
          <w:sz w:val="28"/>
          <w:szCs w:val="28"/>
        </w:rPr>
        <w:t xml:space="preserve"> – содержит имя пользователя;</w:t>
      </w:r>
    </w:p>
    <w:p w:rsidR="004F2B1B" w:rsidRDefault="004F2B1B" w:rsidP="00DE3AF4">
      <w:pPr>
        <w:tabs>
          <w:tab w:val="left" w:pos="0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color w:val="000000"/>
          <w:sz w:val="28"/>
          <w:szCs w:val="27"/>
        </w:rPr>
        <w:t xml:space="preserve">−  </w:t>
      </w:r>
      <w:proofErr w:type="spellStart"/>
      <w:r w:rsidRPr="00C25E7B">
        <w:rPr>
          <w:rFonts w:ascii="Times New Roman" w:eastAsia="Times New Roman" w:hAnsi="Times New Roman" w:cs="Times New Roman"/>
          <w:sz w:val="28"/>
          <w:szCs w:val="28"/>
        </w:rPr>
        <w:t>password</w:t>
      </w:r>
      <w:proofErr w:type="spellEnd"/>
      <w:r w:rsidRPr="00C25E7B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</w:rPr>
        <w:t>содержит</w:t>
      </w:r>
      <w:r w:rsidRPr="00C25E7B">
        <w:rPr>
          <w:rFonts w:ascii="Times New Roman" w:eastAsia="Times New Roman" w:hAnsi="Times New Roman" w:cs="Times New Roman"/>
          <w:sz w:val="28"/>
          <w:szCs w:val="28"/>
        </w:rPr>
        <w:t xml:space="preserve"> пароль, используемы</w:t>
      </w:r>
      <w:r>
        <w:rPr>
          <w:rFonts w:ascii="Times New Roman" w:eastAsia="Times New Roman" w:hAnsi="Times New Roman" w:cs="Times New Roman"/>
          <w:sz w:val="28"/>
          <w:szCs w:val="28"/>
        </w:rPr>
        <w:t>й</w:t>
      </w:r>
      <w:r w:rsidRPr="00C25E7B">
        <w:rPr>
          <w:rFonts w:ascii="Times New Roman" w:eastAsia="Times New Roman" w:hAnsi="Times New Roman" w:cs="Times New Roman"/>
          <w:sz w:val="28"/>
          <w:szCs w:val="28"/>
        </w:rPr>
        <w:t xml:space="preserve"> для авторизации в сист</w:t>
      </w:r>
      <w:r w:rsidRPr="00C25E7B">
        <w:rPr>
          <w:rFonts w:ascii="Times New Roman" w:eastAsia="Times New Roman" w:hAnsi="Times New Roman" w:cs="Times New Roman"/>
          <w:sz w:val="28"/>
          <w:szCs w:val="28"/>
        </w:rPr>
        <w:t>е</w:t>
      </w:r>
      <w:r w:rsidRPr="00C25E7B">
        <w:rPr>
          <w:rFonts w:ascii="Times New Roman" w:eastAsia="Times New Roman" w:hAnsi="Times New Roman" w:cs="Times New Roman"/>
          <w:sz w:val="28"/>
          <w:szCs w:val="28"/>
        </w:rPr>
        <w:t>ме;</w:t>
      </w:r>
    </w:p>
    <w:p w:rsidR="004F2B1B" w:rsidRDefault="004F2B1B" w:rsidP="00DE3AF4">
      <w:pPr>
        <w:tabs>
          <w:tab w:val="left" w:pos="0"/>
        </w:tabs>
        <w:spacing w:after="0" w:line="360" w:lineRule="auto"/>
        <w:ind w:left="540" w:firstLine="16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color w:val="000000"/>
          <w:sz w:val="28"/>
          <w:szCs w:val="27"/>
        </w:rPr>
        <w:t xml:space="preserve">−  </w:t>
      </w:r>
      <w:r w:rsidRPr="004F2B1B">
        <w:rPr>
          <w:rFonts w:ascii="Times New Roman" w:eastAsia="Times New Roman" w:hAnsi="Times New Roman" w:cs="Times New Roman"/>
          <w:sz w:val="28"/>
          <w:szCs w:val="28"/>
          <w:lang w:val="en-US"/>
        </w:rPr>
        <w:t>email</w:t>
      </w:r>
      <w:r w:rsidRPr="004F2B1B">
        <w:rPr>
          <w:rFonts w:ascii="Times New Roman" w:eastAsia="Times New Roman" w:hAnsi="Times New Roman" w:cs="Times New Roman"/>
          <w:sz w:val="28"/>
          <w:szCs w:val="28"/>
        </w:rPr>
        <w:t xml:space="preserve"> – содержит адрес почты пользователя;</w:t>
      </w:r>
    </w:p>
    <w:p w:rsidR="004F2B1B" w:rsidRDefault="004F2B1B" w:rsidP="00DE3AF4">
      <w:pPr>
        <w:tabs>
          <w:tab w:val="left" w:pos="0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color w:val="000000"/>
          <w:sz w:val="28"/>
          <w:szCs w:val="27"/>
        </w:rPr>
        <w:t xml:space="preserve">−  </w:t>
      </w:r>
      <w:r w:rsidRPr="004F2B1B">
        <w:rPr>
          <w:rFonts w:ascii="Times New Roman" w:eastAsia="Times New Roman" w:hAnsi="Times New Roman" w:cs="Times New Roman"/>
          <w:sz w:val="28"/>
          <w:szCs w:val="28"/>
          <w:lang w:val="en-US"/>
        </w:rPr>
        <w:t>real</w:t>
      </w:r>
      <w:r w:rsidRPr="004F2B1B">
        <w:rPr>
          <w:rFonts w:ascii="Times New Roman" w:eastAsia="Times New Roman" w:hAnsi="Times New Roman" w:cs="Times New Roman"/>
          <w:sz w:val="28"/>
          <w:szCs w:val="28"/>
        </w:rPr>
        <w:t>_</w:t>
      </w:r>
      <w:r w:rsidRPr="004F2B1B">
        <w:rPr>
          <w:rFonts w:ascii="Times New Roman" w:eastAsia="Times New Roman" w:hAnsi="Times New Roman" w:cs="Times New Roman"/>
          <w:sz w:val="28"/>
          <w:szCs w:val="28"/>
          <w:lang w:val="en-US"/>
        </w:rPr>
        <w:t>name</w:t>
      </w:r>
      <w:r w:rsidRPr="004F2B1B">
        <w:rPr>
          <w:rFonts w:ascii="Times New Roman" w:eastAsia="Times New Roman" w:hAnsi="Times New Roman" w:cs="Times New Roman"/>
          <w:sz w:val="28"/>
          <w:szCs w:val="28"/>
        </w:rPr>
        <w:t xml:space="preserve"> – содержит настоящее имя пользователя, отображающееся на сайте;</w:t>
      </w:r>
    </w:p>
    <w:p w:rsidR="004F2B1B" w:rsidRDefault="004F2B1B" w:rsidP="00DE3AF4">
      <w:pPr>
        <w:tabs>
          <w:tab w:val="left" w:pos="0"/>
        </w:tabs>
        <w:spacing w:after="0" w:line="360" w:lineRule="auto"/>
        <w:ind w:left="540" w:firstLine="16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color w:val="000000"/>
          <w:sz w:val="28"/>
          <w:szCs w:val="27"/>
        </w:rPr>
        <w:t xml:space="preserve">− 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date</w:t>
      </w:r>
      <w:r w:rsidRPr="004F2B1B">
        <w:rPr>
          <w:rFonts w:ascii="Times New Roman" w:eastAsia="Times New Roman" w:hAnsi="Times New Roman" w:cs="Times New Roman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of</w:t>
      </w:r>
      <w:r w:rsidRPr="004F2B1B">
        <w:rPr>
          <w:rFonts w:ascii="Times New Roman" w:eastAsia="Times New Roman" w:hAnsi="Times New Roman" w:cs="Times New Roman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registration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 дата регистрации на сайте;</w:t>
      </w:r>
    </w:p>
    <w:p w:rsidR="004F2B1B" w:rsidRDefault="004F2B1B" w:rsidP="00DE3AF4">
      <w:pPr>
        <w:tabs>
          <w:tab w:val="left" w:pos="0"/>
        </w:tabs>
        <w:spacing w:after="0" w:line="360" w:lineRule="auto"/>
        <w:ind w:left="540" w:firstLine="169"/>
        <w:jc w:val="both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 xml:space="preserve">−  </w:t>
      </w:r>
      <w:r w:rsidRPr="004F2B1B">
        <w:rPr>
          <w:rFonts w:ascii="Times New Roman" w:eastAsia="Times New Roman" w:hAnsi="Times New Roman" w:cs="Times New Roman"/>
          <w:sz w:val="28"/>
          <w:szCs w:val="28"/>
          <w:lang w:val="en-US"/>
        </w:rPr>
        <w:t>date</w:t>
      </w:r>
      <w:r w:rsidRPr="004F2B1B">
        <w:rPr>
          <w:rFonts w:ascii="Times New Roman" w:eastAsia="Times New Roman" w:hAnsi="Times New Roman" w:cs="Times New Roman"/>
          <w:sz w:val="28"/>
          <w:szCs w:val="28"/>
        </w:rPr>
        <w:t>_</w:t>
      </w:r>
      <w:r w:rsidRPr="004F2B1B">
        <w:rPr>
          <w:rFonts w:ascii="Times New Roman" w:eastAsia="Times New Roman" w:hAnsi="Times New Roman" w:cs="Times New Roman"/>
          <w:sz w:val="28"/>
          <w:szCs w:val="28"/>
          <w:lang w:val="en-US"/>
        </w:rPr>
        <w:t>of</w:t>
      </w:r>
      <w:r w:rsidRPr="004F2B1B">
        <w:rPr>
          <w:rFonts w:ascii="Times New Roman" w:eastAsia="Times New Roman" w:hAnsi="Times New Roman" w:cs="Times New Roman"/>
          <w:sz w:val="28"/>
          <w:szCs w:val="28"/>
        </w:rPr>
        <w:t>_</w:t>
      </w:r>
      <w:r w:rsidRPr="004F2B1B">
        <w:rPr>
          <w:rFonts w:ascii="Times New Roman" w:eastAsia="Times New Roman" w:hAnsi="Times New Roman" w:cs="Times New Roman"/>
          <w:sz w:val="28"/>
          <w:szCs w:val="28"/>
          <w:lang w:val="en-US"/>
        </w:rPr>
        <w:t>birth</w:t>
      </w:r>
      <w:r w:rsidRPr="004F2B1B">
        <w:rPr>
          <w:rFonts w:ascii="Times New Roman" w:eastAsia="Times New Roman" w:hAnsi="Times New Roman" w:cs="Times New Roman"/>
          <w:sz w:val="28"/>
          <w:szCs w:val="28"/>
        </w:rPr>
        <w:t xml:space="preserve"> – дата рождения пользователя;</w:t>
      </w:r>
      <w:r w:rsidRPr="004F2B1B">
        <w:rPr>
          <w:color w:val="000000"/>
          <w:sz w:val="28"/>
          <w:szCs w:val="27"/>
        </w:rPr>
        <w:t xml:space="preserve"> </w:t>
      </w:r>
    </w:p>
    <w:p w:rsidR="004F2B1B" w:rsidRDefault="004F2B1B" w:rsidP="00DE3AF4">
      <w:pPr>
        <w:tabs>
          <w:tab w:val="left" w:pos="0"/>
        </w:tabs>
        <w:spacing w:after="0" w:line="360" w:lineRule="auto"/>
        <w:ind w:left="540" w:firstLine="169"/>
        <w:jc w:val="both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 xml:space="preserve">− 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status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 содержит статус пользователя, например «заблокирован»;</w:t>
      </w:r>
      <w:r w:rsidRPr="004F2B1B">
        <w:rPr>
          <w:color w:val="000000"/>
          <w:sz w:val="28"/>
          <w:szCs w:val="27"/>
        </w:rPr>
        <w:t xml:space="preserve"> </w:t>
      </w:r>
    </w:p>
    <w:p w:rsidR="004F2B1B" w:rsidRPr="004F2B1B" w:rsidRDefault="004F2B1B" w:rsidP="00DE3AF4">
      <w:pPr>
        <w:tabs>
          <w:tab w:val="left" w:pos="0"/>
        </w:tabs>
        <w:spacing w:after="0" w:line="360" w:lineRule="auto"/>
        <w:ind w:left="540" w:firstLine="16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color w:val="000000"/>
          <w:sz w:val="28"/>
          <w:szCs w:val="27"/>
        </w:rPr>
        <w:t xml:space="preserve">−  </w:t>
      </w:r>
      <w:r w:rsidRPr="004F2B1B">
        <w:rPr>
          <w:rFonts w:ascii="Times New Roman" w:eastAsia="Times New Roman" w:hAnsi="Times New Roman" w:cs="Times New Roman"/>
          <w:sz w:val="28"/>
          <w:szCs w:val="28"/>
          <w:lang w:val="en-US"/>
        </w:rPr>
        <w:t>avatar</w:t>
      </w:r>
      <w:r w:rsidRPr="004F2B1B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содерит</w:t>
      </w:r>
      <w:proofErr w:type="spellEnd"/>
      <w:r w:rsidRPr="004F2B1B">
        <w:rPr>
          <w:rFonts w:ascii="Times New Roman" w:eastAsia="Times New Roman" w:hAnsi="Times New Roman" w:cs="Times New Roman"/>
          <w:sz w:val="28"/>
          <w:szCs w:val="28"/>
        </w:rPr>
        <w:t xml:space="preserve"> ссылку на </w:t>
      </w:r>
      <w:proofErr w:type="spellStart"/>
      <w:r w:rsidRPr="004F2B1B">
        <w:rPr>
          <w:rFonts w:ascii="Times New Roman" w:eastAsia="Times New Roman" w:hAnsi="Times New Roman" w:cs="Times New Roman"/>
          <w:sz w:val="28"/>
          <w:szCs w:val="28"/>
        </w:rPr>
        <w:t>аватар</w:t>
      </w:r>
      <w:proofErr w:type="spellEnd"/>
      <w:r w:rsidRPr="004F2B1B">
        <w:rPr>
          <w:rFonts w:ascii="Times New Roman" w:eastAsia="Times New Roman" w:hAnsi="Times New Roman" w:cs="Times New Roman"/>
          <w:sz w:val="28"/>
          <w:szCs w:val="28"/>
        </w:rPr>
        <w:t xml:space="preserve"> пользователя;</w:t>
      </w:r>
    </w:p>
    <w:p w:rsidR="004F2B1B" w:rsidRDefault="004F2B1B" w:rsidP="00DE3AF4">
      <w:pPr>
        <w:tabs>
          <w:tab w:val="left" w:pos="0"/>
        </w:tabs>
        <w:spacing w:after="0" w:line="360" w:lineRule="auto"/>
        <w:ind w:left="540" w:firstLine="16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color w:val="000000"/>
          <w:sz w:val="28"/>
          <w:szCs w:val="27"/>
        </w:rPr>
        <w:t xml:space="preserve">−  </w:t>
      </w:r>
      <w:r w:rsidRPr="004F2B1B">
        <w:rPr>
          <w:rFonts w:ascii="Times New Roman" w:eastAsia="Times New Roman" w:hAnsi="Times New Roman" w:cs="Times New Roman"/>
          <w:sz w:val="28"/>
          <w:szCs w:val="28"/>
          <w:lang w:val="en-US"/>
        </w:rPr>
        <w:t>level</w:t>
      </w:r>
      <w:r w:rsidRPr="004F2B1B">
        <w:rPr>
          <w:rFonts w:ascii="Times New Roman" w:eastAsia="Times New Roman" w:hAnsi="Times New Roman" w:cs="Times New Roman"/>
          <w:sz w:val="28"/>
          <w:szCs w:val="28"/>
        </w:rPr>
        <w:t>_</w:t>
      </w:r>
      <w:r w:rsidRPr="004F2B1B">
        <w:rPr>
          <w:rFonts w:ascii="Times New Roman" w:eastAsia="Times New Roman" w:hAnsi="Times New Roman" w:cs="Times New Roman"/>
          <w:sz w:val="28"/>
          <w:szCs w:val="28"/>
          <w:lang w:val="en-US"/>
        </w:rPr>
        <w:t>points</w:t>
      </w:r>
      <w:r w:rsidRPr="004F2B1B">
        <w:rPr>
          <w:rFonts w:ascii="Times New Roman" w:eastAsia="Times New Roman" w:hAnsi="Times New Roman" w:cs="Times New Roman"/>
          <w:sz w:val="28"/>
          <w:szCs w:val="28"/>
        </w:rPr>
        <w:t xml:space="preserve"> – количество очков уровня пользователя;</w:t>
      </w:r>
    </w:p>
    <w:p w:rsidR="004F2B1B" w:rsidRPr="004F2B1B" w:rsidRDefault="004F2B1B" w:rsidP="00DE3AF4">
      <w:pPr>
        <w:tabs>
          <w:tab w:val="left" w:pos="0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color w:val="000000"/>
          <w:sz w:val="28"/>
          <w:szCs w:val="27"/>
        </w:rPr>
        <w:t xml:space="preserve">−  </w:t>
      </w:r>
      <w:proofErr w:type="spellStart"/>
      <w:r w:rsidRPr="004F2B1B">
        <w:rPr>
          <w:rFonts w:ascii="Times New Roman" w:eastAsia="Times New Roman" w:hAnsi="Times New Roman" w:cs="Times New Roman"/>
          <w:sz w:val="28"/>
          <w:szCs w:val="28"/>
        </w:rPr>
        <w:t>role</w:t>
      </w:r>
      <w:proofErr w:type="spellEnd"/>
      <w:r w:rsidRPr="004F2B1B">
        <w:rPr>
          <w:rFonts w:ascii="Times New Roman" w:eastAsia="Times New Roman" w:hAnsi="Times New Roman" w:cs="Times New Roman"/>
          <w:sz w:val="28"/>
          <w:szCs w:val="28"/>
        </w:rPr>
        <w:t xml:space="preserve"> – хранит роль пользователя. По умолчанию роль соответствует «пользователю».</w:t>
      </w:r>
    </w:p>
    <w:p w:rsidR="004F2B1B" w:rsidRDefault="004F2B1B" w:rsidP="004F2B1B">
      <w:pPr>
        <w:tabs>
          <w:tab w:val="left" w:pos="0"/>
        </w:tabs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25E7B">
        <w:rPr>
          <w:rFonts w:ascii="Times New Roman" w:eastAsia="Times New Roman" w:hAnsi="Times New Roman" w:cs="Times New Roman"/>
          <w:sz w:val="28"/>
          <w:szCs w:val="28"/>
        </w:rPr>
        <w:t>Сущность «</w:t>
      </w:r>
      <w:r>
        <w:rPr>
          <w:rFonts w:ascii="Times New Roman" w:eastAsia="Times New Roman" w:hAnsi="Times New Roman" w:cs="Times New Roman"/>
          <w:sz w:val="28"/>
          <w:szCs w:val="28"/>
        </w:rPr>
        <w:t>Рейтинг</w:t>
      </w:r>
      <w:r w:rsidRPr="00C25E7B">
        <w:rPr>
          <w:rFonts w:ascii="Times New Roman" w:eastAsia="Times New Roman" w:hAnsi="Times New Roman" w:cs="Times New Roman"/>
          <w:sz w:val="28"/>
          <w:szCs w:val="28"/>
        </w:rPr>
        <w:t xml:space="preserve">» предназначена для хранения информации о </w:t>
      </w:r>
      <w:r>
        <w:rPr>
          <w:rFonts w:ascii="Times New Roman" w:eastAsia="Times New Roman" w:hAnsi="Times New Roman" w:cs="Times New Roman"/>
          <w:sz w:val="28"/>
          <w:szCs w:val="28"/>
        </w:rPr>
        <w:t>ре</w:t>
      </w:r>
      <w:r>
        <w:rPr>
          <w:rFonts w:ascii="Times New Roman" w:eastAsia="Times New Roman" w:hAnsi="Times New Roman" w:cs="Times New Roman"/>
          <w:sz w:val="28"/>
          <w:szCs w:val="28"/>
        </w:rPr>
        <w:t>й</w:t>
      </w:r>
      <w:r>
        <w:rPr>
          <w:rFonts w:ascii="Times New Roman" w:eastAsia="Times New Roman" w:hAnsi="Times New Roman" w:cs="Times New Roman"/>
          <w:sz w:val="28"/>
          <w:szCs w:val="28"/>
        </w:rPr>
        <w:t>тинге</w:t>
      </w:r>
      <w:r w:rsidRPr="00C25E7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фильма</w:t>
      </w:r>
      <w:r w:rsidRPr="00C25E7B">
        <w:rPr>
          <w:rFonts w:ascii="Times New Roman" w:eastAsia="Times New Roman" w:hAnsi="Times New Roman" w:cs="Times New Roman"/>
          <w:sz w:val="28"/>
          <w:szCs w:val="28"/>
        </w:rPr>
        <w:t xml:space="preserve">. Сущность </w:t>
      </w:r>
      <w:r>
        <w:rPr>
          <w:rFonts w:ascii="Times New Roman" w:eastAsia="Times New Roman" w:hAnsi="Times New Roman" w:cs="Times New Roman"/>
          <w:sz w:val="28"/>
          <w:szCs w:val="28"/>
        </w:rPr>
        <w:t>содержит</w:t>
      </w:r>
      <w:r w:rsidRPr="00C25E7B">
        <w:rPr>
          <w:rFonts w:ascii="Times New Roman" w:eastAsia="Times New Roman" w:hAnsi="Times New Roman" w:cs="Times New Roman"/>
          <w:sz w:val="28"/>
          <w:szCs w:val="28"/>
        </w:rPr>
        <w:t xml:space="preserve"> в себе следующие атрибуты:</w:t>
      </w:r>
    </w:p>
    <w:p w:rsidR="004F2B1B" w:rsidRPr="00DE3AF4" w:rsidRDefault="00DE3AF4" w:rsidP="00DE3AF4">
      <w:pPr>
        <w:tabs>
          <w:tab w:val="left" w:pos="0"/>
        </w:tabs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7"/>
        </w:rPr>
      </w:pPr>
      <w:r w:rsidRPr="00DE3AF4">
        <w:rPr>
          <w:rFonts w:ascii="Times New Roman" w:hAnsi="Times New Roman" w:cs="Times New Roman"/>
          <w:color w:val="000000"/>
          <w:sz w:val="28"/>
          <w:szCs w:val="27"/>
        </w:rPr>
        <w:t xml:space="preserve">          </w:t>
      </w:r>
      <w:r w:rsidR="004F2B1B" w:rsidRPr="00DE3AF4">
        <w:rPr>
          <w:rFonts w:ascii="Times New Roman" w:hAnsi="Times New Roman" w:cs="Times New Roman"/>
          <w:color w:val="000000"/>
          <w:sz w:val="28"/>
          <w:szCs w:val="27"/>
        </w:rPr>
        <w:t>−</w:t>
      </w:r>
      <w:r>
        <w:rPr>
          <w:rFonts w:ascii="Times New Roman" w:hAnsi="Times New Roman" w:cs="Times New Roman"/>
          <w:color w:val="000000"/>
          <w:sz w:val="28"/>
          <w:szCs w:val="27"/>
        </w:rPr>
        <w:t xml:space="preserve"> </w:t>
      </w:r>
      <w:r w:rsidRPr="00DE3AF4">
        <w:rPr>
          <w:rFonts w:ascii="Times New Roman" w:hAnsi="Times New Roman" w:cs="Times New Roman"/>
          <w:color w:val="000000"/>
          <w:sz w:val="28"/>
          <w:szCs w:val="27"/>
        </w:rPr>
        <w:t xml:space="preserve"> </w:t>
      </w:r>
      <w:proofErr w:type="spellStart"/>
      <w:r w:rsidR="004F2B1B" w:rsidRPr="00DE3AF4">
        <w:rPr>
          <w:rFonts w:ascii="Times New Roman" w:hAnsi="Times New Roman" w:cs="Times New Roman"/>
          <w:color w:val="000000"/>
          <w:sz w:val="28"/>
          <w:szCs w:val="27"/>
        </w:rPr>
        <w:t>idrating</w:t>
      </w:r>
      <w:proofErr w:type="spellEnd"/>
      <w:r w:rsidR="004F2B1B" w:rsidRPr="00DE3AF4">
        <w:rPr>
          <w:rFonts w:ascii="Times New Roman" w:hAnsi="Times New Roman" w:cs="Times New Roman"/>
          <w:color w:val="000000"/>
          <w:sz w:val="28"/>
          <w:szCs w:val="27"/>
        </w:rPr>
        <w:t>– содержит идентификационный номер запис</w:t>
      </w:r>
      <w:proofErr w:type="gramStart"/>
      <w:r w:rsidR="004F2B1B" w:rsidRPr="00DE3AF4">
        <w:rPr>
          <w:rFonts w:ascii="Times New Roman" w:hAnsi="Times New Roman" w:cs="Times New Roman"/>
          <w:color w:val="000000"/>
          <w:sz w:val="28"/>
          <w:szCs w:val="27"/>
        </w:rPr>
        <w:t>и</w:t>
      </w:r>
      <w:r w:rsidRPr="00DE3AF4">
        <w:rPr>
          <w:rFonts w:ascii="Times New Roman" w:hAnsi="Times New Roman" w:cs="Times New Roman"/>
          <w:color w:val="000000"/>
          <w:sz w:val="28"/>
          <w:szCs w:val="27"/>
        </w:rPr>
        <w:t>(</w:t>
      </w:r>
      <w:proofErr w:type="gramEnd"/>
      <w:r w:rsidRPr="00DE3AF4">
        <w:rPr>
          <w:rFonts w:ascii="Times New Roman" w:hAnsi="Times New Roman" w:cs="Times New Roman"/>
          <w:color w:val="000000"/>
          <w:sz w:val="28"/>
          <w:szCs w:val="27"/>
        </w:rPr>
        <w:t>у</w:t>
      </w:r>
      <w:r w:rsidR="004F2B1B" w:rsidRPr="00DE3AF4">
        <w:rPr>
          <w:rFonts w:ascii="Times New Roman" w:hAnsi="Times New Roman" w:cs="Times New Roman"/>
          <w:color w:val="000000"/>
          <w:sz w:val="28"/>
          <w:szCs w:val="27"/>
        </w:rPr>
        <w:t>никальный);</w:t>
      </w:r>
    </w:p>
    <w:p w:rsidR="004F2B1B" w:rsidRPr="00DE3AF4" w:rsidRDefault="004F2B1B" w:rsidP="00DE3AF4">
      <w:pPr>
        <w:tabs>
          <w:tab w:val="left" w:pos="0"/>
        </w:tabs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7"/>
        </w:rPr>
      </w:pPr>
      <w:r w:rsidRPr="00DE3AF4">
        <w:rPr>
          <w:rFonts w:ascii="Times New Roman" w:hAnsi="Times New Roman" w:cs="Times New Roman"/>
          <w:color w:val="000000"/>
          <w:sz w:val="28"/>
          <w:szCs w:val="27"/>
        </w:rPr>
        <w:t xml:space="preserve">−  </w:t>
      </w:r>
      <w:proofErr w:type="spellStart"/>
      <w:r w:rsidRPr="00DE3AF4">
        <w:rPr>
          <w:rFonts w:ascii="Times New Roman" w:hAnsi="Times New Roman" w:cs="Times New Roman"/>
          <w:color w:val="000000"/>
          <w:sz w:val="28"/>
          <w:szCs w:val="27"/>
        </w:rPr>
        <w:t>iduser</w:t>
      </w:r>
      <w:proofErr w:type="spellEnd"/>
      <w:r w:rsidRPr="00DE3AF4">
        <w:rPr>
          <w:rFonts w:ascii="Times New Roman" w:hAnsi="Times New Roman" w:cs="Times New Roman"/>
          <w:color w:val="000000"/>
          <w:sz w:val="28"/>
          <w:szCs w:val="27"/>
        </w:rPr>
        <w:t xml:space="preserve"> – содержит идентификационный номер пользователя, котор</w:t>
      </w:r>
      <w:r w:rsidRPr="00DE3AF4">
        <w:rPr>
          <w:rFonts w:ascii="Times New Roman" w:hAnsi="Times New Roman" w:cs="Times New Roman"/>
          <w:color w:val="000000"/>
          <w:sz w:val="28"/>
          <w:szCs w:val="27"/>
        </w:rPr>
        <w:t>о</w:t>
      </w:r>
      <w:r w:rsidRPr="00DE3AF4">
        <w:rPr>
          <w:rFonts w:ascii="Times New Roman" w:hAnsi="Times New Roman" w:cs="Times New Roman"/>
          <w:color w:val="000000"/>
          <w:sz w:val="28"/>
          <w:szCs w:val="27"/>
        </w:rPr>
        <w:t>му принадлежит оценк</w:t>
      </w:r>
      <w:proofErr w:type="gramStart"/>
      <w:r w:rsidRPr="00DE3AF4">
        <w:rPr>
          <w:rFonts w:ascii="Times New Roman" w:hAnsi="Times New Roman" w:cs="Times New Roman"/>
          <w:color w:val="000000"/>
          <w:sz w:val="28"/>
          <w:szCs w:val="27"/>
        </w:rPr>
        <w:t>а(</w:t>
      </w:r>
      <w:proofErr w:type="gramEnd"/>
      <w:r w:rsidRPr="00DE3AF4">
        <w:rPr>
          <w:rFonts w:ascii="Times New Roman" w:hAnsi="Times New Roman" w:cs="Times New Roman"/>
          <w:color w:val="000000"/>
          <w:sz w:val="28"/>
          <w:szCs w:val="27"/>
        </w:rPr>
        <w:t>уникальный);</w:t>
      </w:r>
    </w:p>
    <w:p w:rsidR="004F2B1B" w:rsidRPr="00DE3AF4" w:rsidRDefault="004F2B1B" w:rsidP="00DE3AF4">
      <w:pPr>
        <w:tabs>
          <w:tab w:val="left" w:pos="0"/>
        </w:tabs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7"/>
        </w:rPr>
      </w:pPr>
      <w:r w:rsidRPr="00DE3AF4">
        <w:rPr>
          <w:rFonts w:ascii="Times New Roman" w:hAnsi="Times New Roman" w:cs="Times New Roman"/>
          <w:color w:val="000000"/>
          <w:sz w:val="28"/>
          <w:szCs w:val="27"/>
        </w:rPr>
        <w:lastRenderedPageBreak/>
        <w:t xml:space="preserve">−  </w:t>
      </w:r>
      <w:proofErr w:type="spellStart"/>
      <w:r w:rsidRPr="00DE3AF4">
        <w:rPr>
          <w:rFonts w:ascii="Times New Roman" w:hAnsi="Times New Roman" w:cs="Times New Roman"/>
          <w:color w:val="000000"/>
          <w:sz w:val="28"/>
          <w:szCs w:val="27"/>
        </w:rPr>
        <w:t>idfilm</w:t>
      </w:r>
      <w:proofErr w:type="spellEnd"/>
      <w:r w:rsidRPr="00DE3AF4">
        <w:rPr>
          <w:rFonts w:ascii="Times New Roman" w:hAnsi="Times New Roman" w:cs="Times New Roman"/>
          <w:color w:val="000000"/>
          <w:sz w:val="28"/>
          <w:szCs w:val="27"/>
        </w:rPr>
        <w:t xml:space="preserve"> – содержит идентификационный номер фильма, которому предназначена оценк</w:t>
      </w:r>
      <w:proofErr w:type="gramStart"/>
      <w:r w:rsidRPr="00DE3AF4">
        <w:rPr>
          <w:rFonts w:ascii="Times New Roman" w:hAnsi="Times New Roman" w:cs="Times New Roman"/>
          <w:color w:val="000000"/>
          <w:sz w:val="28"/>
          <w:szCs w:val="27"/>
        </w:rPr>
        <w:t>а(</w:t>
      </w:r>
      <w:proofErr w:type="gramEnd"/>
      <w:r w:rsidRPr="00DE3AF4">
        <w:rPr>
          <w:rFonts w:ascii="Times New Roman" w:hAnsi="Times New Roman" w:cs="Times New Roman"/>
          <w:color w:val="000000"/>
          <w:sz w:val="28"/>
          <w:szCs w:val="27"/>
        </w:rPr>
        <w:t>уникальный);</w:t>
      </w:r>
    </w:p>
    <w:p w:rsidR="004F2B1B" w:rsidRPr="00DE3AF4" w:rsidRDefault="004F2B1B" w:rsidP="00DE3AF4">
      <w:pPr>
        <w:tabs>
          <w:tab w:val="left" w:pos="0"/>
        </w:tabs>
        <w:spacing w:after="0" w:line="360" w:lineRule="auto"/>
        <w:ind w:left="540" w:firstLine="169"/>
        <w:jc w:val="both"/>
        <w:rPr>
          <w:rFonts w:ascii="Times New Roman" w:hAnsi="Times New Roman" w:cs="Times New Roman"/>
          <w:color w:val="000000"/>
          <w:sz w:val="28"/>
          <w:szCs w:val="27"/>
        </w:rPr>
      </w:pPr>
      <w:r w:rsidRPr="00DE3AF4">
        <w:rPr>
          <w:rFonts w:ascii="Times New Roman" w:hAnsi="Times New Roman" w:cs="Times New Roman"/>
          <w:color w:val="000000"/>
          <w:sz w:val="28"/>
          <w:szCs w:val="27"/>
        </w:rPr>
        <w:t>−  is_seen – содержит информацию о том, просмотрен ли фильм;</w:t>
      </w:r>
    </w:p>
    <w:p w:rsidR="004F2B1B" w:rsidRPr="00DE3AF4" w:rsidRDefault="004F2B1B" w:rsidP="00DE3AF4">
      <w:pPr>
        <w:tabs>
          <w:tab w:val="left" w:pos="0"/>
        </w:tabs>
        <w:spacing w:after="0" w:line="360" w:lineRule="auto"/>
        <w:ind w:left="540" w:firstLine="169"/>
        <w:jc w:val="both"/>
        <w:rPr>
          <w:rFonts w:ascii="Times New Roman" w:hAnsi="Times New Roman" w:cs="Times New Roman"/>
          <w:color w:val="000000"/>
          <w:sz w:val="28"/>
          <w:szCs w:val="27"/>
        </w:rPr>
      </w:pPr>
      <w:r w:rsidRPr="00DE3AF4">
        <w:rPr>
          <w:rFonts w:ascii="Times New Roman" w:hAnsi="Times New Roman" w:cs="Times New Roman"/>
          <w:color w:val="000000"/>
          <w:sz w:val="28"/>
          <w:szCs w:val="27"/>
        </w:rPr>
        <w:t>−  rating_amount – содержит количественное выражение оценки;</w:t>
      </w:r>
    </w:p>
    <w:p w:rsidR="004F2B1B" w:rsidRPr="00C25E7B" w:rsidRDefault="004F2B1B" w:rsidP="004F2B1B">
      <w:pPr>
        <w:tabs>
          <w:tab w:val="left" w:pos="0"/>
        </w:tabs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25E7B">
        <w:rPr>
          <w:rFonts w:ascii="Times New Roman" w:eastAsia="Times New Roman" w:hAnsi="Times New Roman" w:cs="Times New Roman"/>
          <w:sz w:val="28"/>
          <w:szCs w:val="28"/>
        </w:rPr>
        <w:t>Сущность «</w:t>
      </w:r>
      <w:r>
        <w:rPr>
          <w:rFonts w:ascii="Times New Roman" w:eastAsia="Times New Roman" w:hAnsi="Times New Roman" w:cs="Times New Roman"/>
          <w:sz w:val="28"/>
          <w:szCs w:val="28"/>
        </w:rPr>
        <w:t>Фильм</w:t>
      </w:r>
      <w:r w:rsidRPr="00C25E7B">
        <w:rPr>
          <w:rFonts w:ascii="Times New Roman" w:eastAsia="Times New Roman" w:hAnsi="Times New Roman" w:cs="Times New Roman"/>
          <w:sz w:val="28"/>
          <w:szCs w:val="28"/>
        </w:rPr>
        <w:t xml:space="preserve">» предназначена для хранения информации о </w:t>
      </w:r>
      <w:r>
        <w:rPr>
          <w:rFonts w:ascii="Times New Roman" w:eastAsia="Times New Roman" w:hAnsi="Times New Roman" w:cs="Times New Roman"/>
          <w:sz w:val="28"/>
          <w:szCs w:val="28"/>
        </w:rPr>
        <w:t>фил</w:t>
      </w:r>
      <w:r>
        <w:rPr>
          <w:rFonts w:ascii="Times New Roman" w:eastAsia="Times New Roman" w:hAnsi="Times New Roman" w:cs="Times New Roman"/>
          <w:sz w:val="28"/>
          <w:szCs w:val="28"/>
        </w:rPr>
        <w:t>ь</w:t>
      </w:r>
      <w:r>
        <w:rPr>
          <w:rFonts w:ascii="Times New Roman" w:eastAsia="Times New Roman" w:hAnsi="Times New Roman" w:cs="Times New Roman"/>
          <w:sz w:val="28"/>
          <w:szCs w:val="28"/>
        </w:rPr>
        <w:t>ме</w:t>
      </w:r>
      <w:r w:rsidRPr="00C25E7B">
        <w:rPr>
          <w:rFonts w:ascii="Times New Roman" w:eastAsia="Times New Roman" w:hAnsi="Times New Roman" w:cs="Times New Roman"/>
          <w:sz w:val="28"/>
          <w:szCs w:val="28"/>
        </w:rPr>
        <w:t xml:space="preserve">. Сущность </w:t>
      </w:r>
      <w:r w:rsidR="00DE3AF4">
        <w:rPr>
          <w:rFonts w:ascii="Times New Roman" w:eastAsia="Times New Roman" w:hAnsi="Times New Roman" w:cs="Times New Roman"/>
          <w:sz w:val="28"/>
          <w:szCs w:val="28"/>
        </w:rPr>
        <w:t>содержит</w:t>
      </w:r>
      <w:r w:rsidRPr="00C25E7B">
        <w:rPr>
          <w:rFonts w:ascii="Times New Roman" w:eastAsia="Times New Roman" w:hAnsi="Times New Roman" w:cs="Times New Roman"/>
          <w:sz w:val="28"/>
          <w:szCs w:val="28"/>
        </w:rPr>
        <w:t xml:space="preserve"> в себе следующие атрибуты:</w:t>
      </w:r>
    </w:p>
    <w:p w:rsidR="004F2B1B" w:rsidRPr="00DE3AF4" w:rsidRDefault="00DE3AF4" w:rsidP="00DE3AF4">
      <w:pPr>
        <w:tabs>
          <w:tab w:val="left" w:pos="0"/>
        </w:tabs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7"/>
        </w:rPr>
      </w:pPr>
      <w:r w:rsidRPr="00DE3AF4">
        <w:rPr>
          <w:rFonts w:ascii="Times New Roman" w:hAnsi="Times New Roman" w:cs="Times New Roman"/>
          <w:color w:val="000000"/>
          <w:sz w:val="28"/>
          <w:szCs w:val="27"/>
        </w:rPr>
        <w:t xml:space="preserve">−  </w:t>
      </w:r>
      <w:proofErr w:type="spellStart"/>
      <w:r w:rsidR="004F2B1B" w:rsidRPr="00DE3AF4">
        <w:rPr>
          <w:rFonts w:ascii="Times New Roman" w:hAnsi="Times New Roman" w:cs="Times New Roman"/>
          <w:color w:val="000000"/>
          <w:sz w:val="28"/>
          <w:szCs w:val="27"/>
        </w:rPr>
        <w:t>idfilm</w:t>
      </w:r>
      <w:proofErr w:type="spellEnd"/>
      <w:r w:rsidR="004F2B1B" w:rsidRPr="00DE3AF4">
        <w:rPr>
          <w:rFonts w:ascii="Times New Roman" w:hAnsi="Times New Roman" w:cs="Times New Roman"/>
          <w:color w:val="000000"/>
          <w:sz w:val="28"/>
          <w:szCs w:val="27"/>
        </w:rPr>
        <w:t xml:space="preserve">– </w:t>
      </w:r>
      <w:r>
        <w:rPr>
          <w:rFonts w:ascii="Times New Roman" w:hAnsi="Times New Roman" w:cs="Times New Roman"/>
          <w:color w:val="000000"/>
          <w:sz w:val="28"/>
          <w:szCs w:val="27"/>
        </w:rPr>
        <w:t>содержит</w:t>
      </w:r>
      <w:r w:rsidR="004F2B1B" w:rsidRPr="00DE3AF4">
        <w:rPr>
          <w:rFonts w:ascii="Times New Roman" w:hAnsi="Times New Roman" w:cs="Times New Roman"/>
          <w:color w:val="000000"/>
          <w:sz w:val="28"/>
          <w:szCs w:val="27"/>
        </w:rPr>
        <w:t xml:space="preserve"> идентификационный номер записи</w:t>
      </w:r>
      <w:r>
        <w:rPr>
          <w:rFonts w:ascii="Times New Roman" w:hAnsi="Times New Roman" w:cs="Times New Roman"/>
          <w:color w:val="000000"/>
          <w:sz w:val="28"/>
          <w:szCs w:val="27"/>
        </w:rPr>
        <w:t xml:space="preserve"> (уникальный)</w:t>
      </w:r>
      <w:r w:rsidR="004F2B1B" w:rsidRPr="00DE3AF4">
        <w:rPr>
          <w:rFonts w:ascii="Times New Roman" w:hAnsi="Times New Roman" w:cs="Times New Roman"/>
          <w:color w:val="000000"/>
          <w:sz w:val="28"/>
          <w:szCs w:val="27"/>
        </w:rPr>
        <w:t>;</w:t>
      </w:r>
    </w:p>
    <w:p w:rsidR="004F2B1B" w:rsidRPr="00DE3AF4" w:rsidRDefault="00DE3AF4" w:rsidP="00DE3AF4">
      <w:pPr>
        <w:tabs>
          <w:tab w:val="left" w:pos="0"/>
        </w:tabs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7"/>
        </w:rPr>
      </w:pPr>
      <w:r w:rsidRPr="00DE3AF4">
        <w:rPr>
          <w:rFonts w:ascii="Times New Roman" w:hAnsi="Times New Roman" w:cs="Times New Roman"/>
          <w:color w:val="000000"/>
          <w:sz w:val="28"/>
          <w:szCs w:val="27"/>
        </w:rPr>
        <w:t xml:space="preserve">−  </w:t>
      </w:r>
      <w:proofErr w:type="spellStart"/>
      <w:r w:rsidR="004F2B1B" w:rsidRPr="00DE3AF4">
        <w:rPr>
          <w:rFonts w:ascii="Times New Roman" w:hAnsi="Times New Roman" w:cs="Times New Roman"/>
          <w:color w:val="000000"/>
          <w:sz w:val="28"/>
          <w:szCs w:val="27"/>
        </w:rPr>
        <w:t>name</w:t>
      </w:r>
      <w:proofErr w:type="spellEnd"/>
      <w:r w:rsidR="004F2B1B" w:rsidRPr="00DE3AF4">
        <w:rPr>
          <w:rFonts w:ascii="Times New Roman" w:hAnsi="Times New Roman" w:cs="Times New Roman"/>
          <w:color w:val="000000"/>
          <w:sz w:val="28"/>
          <w:szCs w:val="27"/>
        </w:rPr>
        <w:t xml:space="preserve"> – </w:t>
      </w:r>
      <w:r>
        <w:rPr>
          <w:rFonts w:ascii="Times New Roman" w:hAnsi="Times New Roman" w:cs="Times New Roman"/>
          <w:color w:val="000000"/>
          <w:sz w:val="28"/>
          <w:szCs w:val="27"/>
        </w:rPr>
        <w:t>содержит</w:t>
      </w:r>
      <w:r w:rsidR="004F2B1B" w:rsidRPr="00DE3AF4">
        <w:rPr>
          <w:rFonts w:ascii="Times New Roman" w:hAnsi="Times New Roman" w:cs="Times New Roman"/>
          <w:color w:val="000000"/>
          <w:sz w:val="28"/>
          <w:szCs w:val="27"/>
        </w:rPr>
        <w:t xml:space="preserve"> название фильма;</w:t>
      </w:r>
    </w:p>
    <w:p w:rsidR="004F2B1B" w:rsidRPr="00DE3AF4" w:rsidRDefault="00DE3AF4" w:rsidP="00DE3AF4">
      <w:pPr>
        <w:tabs>
          <w:tab w:val="left" w:pos="0"/>
        </w:tabs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7"/>
        </w:rPr>
      </w:pPr>
      <w:r w:rsidRPr="00DE3AF4">
        <w:rPr>
          <w:rFonts w:ascii="Times New Roman" w:hAnsi="Times New Roman" w:cs="Times New Roman"/>
          <w:color w:val="000000"/>
          <w:sz w:val="28"/>
          <w:szCs w:val="27"/>
        </w:rPr>
        <w:t xml:space="preserve">−  </w:t>
      </w:r>
      <w:proofErr w:type="spellStart"/>
      <w:r w:rsidR="004F2B1B" w:rsidRPr="00DE3AF4">
        <w:rPr>
          <w:rFonts w:ascii="Times New Roman" w:hAnsi="Times New Roman" w:cs="Times New Roman"/>
          <w:color w:val="000000"/>
          <w:sz w:val="28"/>
          <w:szCs w:val="27"/>
        </w:rPr>
        <w:t>release_year</w:t>
      </w:r>
      <w:proofErr w:type="spellEnd"/>
      <w:r w:rsidR="004F2B1B" w:rsidRPr="00DE3AF4">
        <w:rPr>
          <w:rFonts w:ascii="Times New Roman" w:hAnsi="Times New Roman" w:cs="Times New Roman"/>
          <w:color w:val="000000"/>
          <w:sz w:val="28"/>
          <w:szCs w:val="27"/>
        </w:rPr>
        <w:t xml:space="preserve"> – </w:t>
      </w:r>
      <w:r>
        <w:rPr>
          <w:rFonts w:ascii="Times New Roman" w:hAnsi="Times New Roman" w:cs="Times New Roman"/>
          <w:color w:val="000000"/>
          <w:sz w:val="28"/>
          <w:szCs w:val="27"/>
        </w:rPr>
        <w:t>содержит</w:t>
      </w:r>
      <w:r w:rsidR="004F2B1B" w:rsidRPr="00DE3AF4">
        <w:rPr>
          <w:rFonts w:ascii="Times New Roman" w:hAnsi="Times New Roman" w:cs="Times New Roman"/>
          <w:color w:val="000000"/>
          <w:sz w:val="28"/>
          <w:szCs w:val="27"/>
        </w:rPr>
        <w:t xml:space="preserve"> год выпуска фильма;</w:t>
      </w:r>
    </w:p>
    <w:p w:rsidR="004F2B1B" w:rsidRPr="00DE3AF4" w:rsidRDefault="00DE3AF4" w:rsidP="00DE3AF4">
      <w:pPr>
        <w:tabs>
          <w:tab w:val="left" w:pos="0"/>
        </w:tabs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7"/>
        </w:rPr>
      </w:pPr>
      <w:r w:rsidRPr="00DE3AF4">
        <w:rPr>
          <w:rFonts w:ascii="Times New Roman" w:hAnsi="Times New Roman" w:cs="Times New Roman"/>
          <w:color w:val="000000"/>
          <w:sz w:val="28"/>
          <w:szCs w:val="27"/>
        </w:rPr>
        <w:t xml:space="preserve">−  </w:t>
      </w:r>
      <w:proofErr w:type="spellStart"/>
      <w:r w:rsidR="004F2B1B" w:rsidRPr="00DE3AF4">
        <w:rPr>
          <w:rFonts w:ascii="Times New Roman" w:hAnsi="Times New Roman" w:cs="Times New Roman"/>
          <w:color w:val="000000"/>
          <w:sz w:val="28"/>
          <w:szCs w:val="27"/>
        </w:rPr>
        <w:t>duration</w:t>
      </w:r>
      <w:proofErr w:type="spellEnd"/>
      <w:r w:rsidR="004F2B1B" w:rsidRPr="00DE3AF4">
        <w:rPr>
          <w:rFonts w:ascii="Times New Roman" w:hAnsi="Times New Roman" w:cs="Times New Roman"/>
          <w:color w:val="000000"/>
          <w:sz w:val="28"/>
          <w:szCs w:val="27"/>
        </w:rPr>
        <w:t xml:space="preserve"> – </w:t>
      </w:r>
      <w:r>
        <w:rPr>
          <w:rFonts w:ascii="Times New Roman" w:hAnsi="Times New Roman" w:cs="Times New Roman"/>
          <w:color w:val="000000"/>
          <w:sz w:val="28"/>
          <w:szCs w:val="27"/>
        </w:rPr>
        <w:t>содержит</w:t>
      </w:r>
      <w:r w:rsidR="004F2B1B" w:rsidRPr="00DE3AF4">
        <w:rPr>
          <w:rFonts w:ascii="Times New Roman" w:hAnsi="Times New Roman" w:cs="Times New Roman"/>
          <w:color w:val="000000"/>
          <w:sz w:val="28"/>
          <w:szCs w:val="27"/>
        </w:rPr>
        <w:t xml:space="preserve"> длительность </w:t>
      </w:r>
      <w:r>
        <w:rPr>
          <w:rFonts w:ascii="Times New Roman" w:hAnsi="Times New Roman" w:cs="Times New Roman"/>
          <w:color w:val="000000"/>
          <w:sz w:val="28"/>
          <w:szCs w:val="27"/>
        </w:rPr>
        <w:t xml:space="preserve">фильма </w:t>
      </w:r>
      <w:r w:rsidR="004F2B1B" w:rsidRPr="00DE3AF4">
        <w:rPr>
          <w:rFonts w:ascii="Times New Roman" w:hAnsi="Times New Roman" w:cs="Times New Roman"/>
          <w:color w:val="000000"/>
          <w:sz w:val="28"/>
          <w:szCs w:val="27"/>
        </w:rPr>
        <w:t>в минутах;</w:t>
      </w:r>
    </w:p>
    <w:p w:rsidR="004F2B1B" w:rsidRPr="00DE3AF4" w:rsidRDefault="00DE3AF4" w:rsidP="00DE3AF4">
      <w:pPr>
        <w:tabs>
          <w:tab w:val="left" w:pos="0"/>
        </w:tabs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7"/>
        </w:rPr>
      </w:pPr>
      <w:r w:rsidRPr="00DE3AF4">
        <w:rPr>
          <w:rFonts w:ascii="Times New Roman" w:hAnsi="Times New Roman" w:cs="Times New Roman"/>
          <w:color w:val="000000"/>
          <w:sz w:val="28"/>
          <w:szCs w:val="27"/>
        </w:rPr>
        <w:t xml:space="preserve">−  </w:t>
      </w:r>
      <w:proofErr w:type="spellStart"/>
      <w:r w:rsidR="004F2B1B" w:rsidRPr="00DE3AF4">
        <w:rPr>
          <w:rFonts w:ascii="Times New Roman" w:hAnsi="Times New Roman" w:cs="Times New Roman"/>
          <w:color w:val="000000"/>
          <w:sz w:val="28"/>
          <w:szCs w:val="27"/>
        </w:rPr>
        <w:t>poster</w:t>
      </w:r>
      <w:proofErr w:type="spellEnd"/>
      <w:r w:rsidR="004F2B1B" w:rsidRPr="00DE3AF4">
        <w:rPr>
          <w:rFonts w:ascii="Times New Roman" w:hAnsi="Times New Roman" w:cs="Times New Roman"/>
          <w:color w:val="000000"/>
          <w:sz w:val="28"/>
          <w:szCs w:val="27"/>
        </w:rPr>
        <w:t xml:space="preserve"> – </w:t>
      </w:r>
      <w:r>
        <w:rPr>
          <w:rFonts w:ascii="Times New Roman" w:hAnsi="Times New Roman" w:cs="Times New Roman"/>
          <w:color w:val="000000"/>
          <w:sz w:val="28"/>
          <w:szCs w:val="27"/>
        </w:rPr>
        <w:t>содержит</w:t>
      </w:r>
      <w:r w:rsidR="004F2B1B" w:rsidRPr="00DE3AF4">
        <w:rPr>
          <w:rFonts w:ascii="Times New Roman" w:hAnsi="Times New Roman" w:cs="Times New Roman"/>
          <w:color w:val="000000"/>
          <w:sz w:val="28"/>
          <w:szCs w:val="27"/>
        </w:rPr>
        <w:t xml:space="preserve"> ссылку на постер;</w:t>
      </w:r>
    </w:p>
    <w:p w:rsidR="004F2B1B" w:rsidRPr="00DE3AF4" w:rsidRDefault="00DE3AF4" w:rsidP="00DE3AF4">
      <w:pPr>
        <w:tabs>
          <w:tab w:val="left" w:pos="0"/>
        </w:tabs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7"/>
        </w:rPr>
      </w:pPr>
      <w:r w:rsidRPr="00DE3AF4">
        <w:rPr>
          <w:rFonts w:ascii="Times New Roman" w:hAnsi="Times New Roman" w:cs="Times New Roman"/>
          <w:color w:val="000000"/>
          <w:sz w:val="28"/>
          <w:szCs w:val="27"/>
        </w:rPr>
        <w:t xml:space="preserve">−  </w:t>
      </w:r>
      <w:proofErr w:type="spellStart"/>
      <w:r w:rsidR="004F2B1B" w:rsidRPr="00DE3AF4">
        <w:rPr>
          <w:rFonts w:ascii="Times New Roman" w:hAnsi="Times New Roman" w:cs="Times New Roman"/>
          <w:color w:val="000000"/>
          <w:sz w:val="28"/>
          <w:szCs w:val="27"/>
        </w:rPr>
        <w:t>iddirector</w:t>
      </w:r>
      <w:proofErr w:type="spellEnd"/>
      <w:r w:rsidR="004F2B1B" w:rsidRPr="00DE3AF4">
        <w:rPr>
          <w:rFonts w:ascii="Times New Roman" w:hAnsi="Times New Roman" w:cs="Times New Roman"/>
          <w:color w:val="000000"/>
          <w:sz w:val="28"/>
          <w:szCs w:val="27"/>
        </w:rPr>
        <w:t xml:space="preserve"> – </w:t>
      </w:r>
      <w:proofErr w:type="spellStart"/>
      <w:r>
        <w:rPr>
          <w:rFonts w:ascii="Times New Roman" w:hAnsi="Times New Roman" w:cs="Times New Roman"/>
          <w:color w:val="000000"/>
          <w:sz w:val="28"/>
          <w:szCs w:val="27"/>
        </w:rPr>
        <w:t>содержит</w:t>
      </w:r>
      <w:r w:rsidR="004F2B1B" w:rsidRPr="00DE3AF4">
        <w:rPr>
          <w:rFonts w:ascii="Times New Roman" w:hAnsi="Times New Roman" w:cs="Times New Roman"/>
          <w:color w:val="000000"/>
          <w:sz w:val="28"/>
          <w:szCs w:val="27"/>
        </w:rPr>
        <w:t>й</w:t>
      </w:r>
      <w:proofErr w:type="spellEnd"/>
      <w:r w:rsidR="004F2B1B" w:rsidRPr="00DE3AF4">
        <w:rPr>
          <w:rFonts w:ascii="Times New Roman" w:hAnsi="Times New Roman" w:cs="Times New Roman"/>
          <w:color w:val="000000"/>
          <w:sz w:val="28"/>
          <w:szCs w:val="27"/>
        </w:rPr>
        <w:t xml:space="preserve"> идентификационный номер режиссера данн</w:t>
      </w:r>
      <w:r w:rsidR="004F2B1B" w:rsidRPr="00DE3AF4">
        <w:rPr>
          <w:rFonts w:ascii="Times New Roman" w:hAnsi="Times New Roman" w:cs="Times New Roman"/>
          <w:color w:val="000000"/>
          <w:sz w:val="28"/>
          <w:szCs w:val="27"/>
        </w:rPr>
        <w:t>о</w:t>
      </w:r>
      <w:r w:rsidR="004F2B1B" w:rsidRPr="00DE3AF4">
        <w:rPr>
          <w:rFonts w:ascii="Times New Roman" w:hAnsi="Times New Roman" w:cs="Times New Roman"/>
          <w:color w:val="000000"/>
          <w:sz w:val="28"/>
          <w:szCs w:val="27"/>
        </w:rPr>
        <w:t>го фильма</w:t>
      </w:r>
      <w:r>
        <w:rPr>
          <w:rFonts w:ascii="Times New Roman" w:hAnsi="Times New Roman" w:cs="Times New Roman"/>
          <w:color w:val="000000"/>
          <w:sz w:val="28"/>
          <w:szCs w:val="27"/>
        </w:rPr>
        <w:t xml:space="preserve"> (уникальный)</w:t>
      </w:r>
      <w:r w:rsidR="004F2B1B" w:rsidRPr="00DE3AF4">
        <w:rPr>
          <w:rFonts w:ascii="Times New Roman" w:hAnsi="Times New Roman" w:cs="Times New Roman"/>
          <w:color w:val="000000"/>
          <w:sz w:val="28"/>
          <w:szCs w:val="27"/>
        </w:rPr>
        <w:t>;</w:t>
      </w:r>
    </w:p>
    <w:p w:rsidR="004F2B1B" w:rsidRPr="00DE3AF4" w:rsidRDefault="00DE3AF4" w:rsidP="00DE3AF4">
      <w:pPr>
        <w:tabs>
          <w:tab w:val="left" w:pos="0"/>
        </w:tabs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 xml:space="preserve">−  </w:t>
      </w:r>
      <w:proofErr w:type="spellStart"/>
      <w:r w:rsidR="004F2B1B" w:rsidRPr="00DE3AF4">
        <w:rPr>
          <w:rFonts w:ascii="Times New Roman" w:hAnsi="Times New Roman" w:cs="Times New Roman"/>
          <w:color w:val="000000"/>
          <w:sz w:val="28"/>
          <w:szCs w:val="27"/>
        </w:rPr>
        <w:t>description</w:t>
      </w:r>
      <w:proofErr w:type="spellEnd"/>
      <w:r w:rsidR="004F2B1B" w:rsidRPr="00DE3AF4">
        <w:rPr>
          <w:rFonts w:ascii="Times New Roman" w:hAnsi="Times New Roman" w:cs="Times New Roman"/>
          <w:color w:val="000000"/>
          <w:sz w:val="28"/>
          <w:szCs w:val="27"/>
        </w:rPr>
        <w:t xml:space="preserve"> – </w:t>
      </w:r>
      <w:r>
        <w:rPr>
          <w:rFonts w:ascii="Times New Roman" w:hAnsi="Times New Roman" w:cs="Times New Roman"/>
          <w:color w:val="000000"/>
          <w:sz w:val="28"/>
          <w:szCs w:val="27"/>
        </w:rPr>
        <w:t>содержит</w:t>
      </w:r>
      <w:r w:rsidR="004F2B1B" w:rsidRPr="00DE3AF4">
        <w:rPr>
          <w:rFonts w:ascii="Times New Roman" w:hAnsi="Times New Roman" w:cs="Times New Roman"/>
          <w:color w:val="000000"/>
          <w:sz w:val="28"/>
          <w:szCs w:val="27"/>
        </w:rPr>
        <w:t xml:space="preserve"> описание фильма;</w:t>
      </w:r>
    </w:p>
    <w:p w:rsidR="004F2B1B" w:rsidRPr="00C25E7B" w:rsidRDefault="004F2B1B" w:rsidP="004F2B1B">
      <w:pPr>
        <w:tabs>
          <w:tab w:val="left" w:pos="0"/>
        </w:tabs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25E7B">
        <w:rPr>
          <w:rFonts w:ascii="Times New Roman" w:eastAsia="Times New Roman" w:hAnsi="Times New Roman" w:cs="Times New Roman"/>
          <w:sz w:val="28"/>
          <w:szCs w:val="28"/>
        </w:rPr>
        <w:t>Сущность «</w:t>
      </w:r>
      <w:r>
        <w:rPr>
          <w:rFonts w:ascii="Times New Roman" w:eastAsia="Times New Roman" w:hAnsi="Times New Roman" w:cs="Times New Roman"/>
          <w:sz w:val="28"/>
          <w:szCs w:val="28"/>
        </w:rPr>
        <w:t>Отзыв</w:t>
      </w:r>
      <w:r w:rsidRPr="00C25E7B">
        <w:rPr>
          <w:rFonts w:ascii="Times New Roman" w:eastAsia="Times New Roman" w:hAnsi="Times New Roman" w:cs="Times New Roman"/>
          <w:sz w:val="28"/>
          <w:szCs w:val="28"/>
        </w:rPr>
        <w:t>» предназначена для хранения информации о</w:t>
      </w:r>
      <w:r>
        <w:rPr>
          <w:rFonts w:ascii="Times New Roman" w:eastAsia="Times New Roman" w:hAnsi="Times New Roman" w:cs="Times New Roman"/>
          <w:sz w:val="28"/>
          <w:szCs w:val="28"/>
        </w:rPr>
        <w:t>б отз</w:t>
      </w:r>
      <w:r>
        <w:rPr>
          <w:rFonts w:ascii="Times New Roman" w:eastAsia="Times New Roman" w:hAnsi="Times New Roman" w:cs="Times New Roman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sz w:val="28"/>
          <w:szCs w:val="28"/>
        </w:rPr>
        <w:t>ве</w:t>
      </w:r>
      <w:r w:rsidRPr="00C25E7B">
        <w:rPr>
          <w:rFonts w:ascii="Times New Roman" w:eastAsia="Times New Roman" w:hAnsi="Times New Roman" w:cs="Times New Roman"/>
          <w:sz w:val="28"/>
          <w:szCs w:val="28"/>
        </w:rPr>
        <w:t xml:space="preserve">. Сущность </w:t>
      </w:r>
      <w:r w:rsidR="00DE3AF4">
        <w:rPr>
          <w:rFonts w:ascii="Times New Roman" w:eastAsia="Times New Roman" w:hAnsi="Times New Roman" w:cs="Times New Roman"/>
          <w:sz w:val="28"/>
          <w:szCs w:val="28"/>
        </w:rPr>
        <w:t>содержит</w:t>
      </w:r>
      <w:r w:rsidRPr="00C25E7B">
        <w:rPr>
          <w:rFonts w:ascii="Times New Roman" w:eastAsia="Times New Roman" w:hAnsi="Times New Roman" w:cs="Times New Roman"/>
          <w:sz w:val="28"/>
          <w:szCs w:val="28"/>
        </w:rPr>
        <w:t xml:space="preserve"> в себе следующие атрибуты:</w:t>
      </w:r>
    </w:p>
    <w:p w:rsidR="004F2B1B" w:rsidRPr="00DE3AF4" w:rsidRDefault="00DE3AF4" w:rsidP="00DE3AF4">
      <w:pPr>
        <w:tabs>
          <w:tab w:val="left" w:pos="0"/>
        </w:tabs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 xml:space="preserve">−  </w:t>
      </w:r>
      <w:proofErr w:type="spellStart"/>
      <w:r w:rsidR="004F2B1B" w:rsidRPr="00DE3AF4">
        <w:rPr>
          <w:rFonts w:ascii="Times New Roman" w:hAnsi="Times New Roman" w:cs="Times New Roman"/>
          <w:color w:val="000000"/>
          <w:sz w:val="28"/>
          <w:szCs w:val="27"/>
        </w:rPr>
        <w:t>idreview</w:t>
      </w:r>
      <w:proofErr w:type="spellEnd"/>
      <w:r w:rsidR="004F2B1B" w:rsidRPr="00DE3AF4">
        <w:rPr>
          <w:rFonts w:ascii="Times New Roman" w:hAnsi="Times New Roman" w:cs="Times New Roman"/>
          <w:color w:val="000000"/>
          <w:sz w:val="28"/>
          <w:szCs w:val="27"/>
        </w:rPr>
        <w:t xml:space="preserve">– </w:t>
      </w:r>
      <w:r>
        <w:rPr>
          <w:rFonts w:ascii="Times New Roman" w:hAnsi="Times New Roman" w:cs="Times New Roman"/>
          <w:color w:val="000000"/>
          <w:sz w:val="28"/>
          <w:szCs w:val="27"/>
        </w:rPr>
        <w:t>содержит</w:t>
      </w:r>
      <w:r w:rsidR="004F2B1B" w:rsidRPr="00DE3AF4">
        <w:rPr>
          <w:rFonts w:ascii="Times New Roman" w:hAnsi="Times New Roman" w:cs="Times New Roman"/>
          <w:color w:val="000000"/>
          <w:sz w:val="28"/>
          <w:szCs w:val="27"/>
        </w:rPr>
        <w:t xml:space="preserve"> идентификационный номер записи</w:t>
      </w:r>
      <w:r>
        <w:rPr>
          <w:rFonts w:ascii="Times New Roman" w:hAnsi="Times New Roman" w:cs="Times New Roman"/>
          <w:color w:val="000000"/>
          <w:sz w:val="28"/>
          <w:szCs w:val="27"/>
        </w:rPr>
        <w:t xml:space="preserve"> (уникальный)</w:t>
      </w:r>
      <w:r w:rsidR="004F2B1B" w:rsidRPr="00DE3AF4">
        <w:rPr>
          <w:rFonts w:ascii="Times New Roman" w:hAnsi="Times New Roman" w:cs="Times New Roman"/>
          <w:color w:val="000000"/>
          <w:sz w:val="28"/>
          <w:szCs w:val="27"/>
        </w:rPr>
        <w:t>;</w:t>
      </w:r>
    </w:p>
    <w:p w:rsidR="004F2B1B" w:rsidRPr="00DE3AF4" w:rsidRDefault="00DE3AF4" w:rsidP="00DE3AF4">
      <w:pPr>
        <w:tabs>
          <w:tab w:val="left" w:pos="0"/>
        </w:tabs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 xml:space="preserve">−  </w:t>
      </w:r>
      <w:proofErr w:type="spellStart"/>
      <w:r w:rsidR="004F2B1B" w:rsidRPr="00DE3AF4">
        <w:rPr>
          <w:rFonts w:ascii="Times New Roman" w:hAnsi="Times New Roman" w:cs="Times New Roman"/>
          <w:color w:val="000000"/>
          <w:sz w:val="28"/>
          <w:szCs w:val="27"/>
        </w:rPr>
        <w:t>iduser</w:t>
      </w:r>
      <w:proofErr w:type="spellEnd"/>
      <w:r w:rsidR="004F2B1B" w:rsidRPr="00DE3AF4">
        <w:rPr>
          <w:rFonts w:ascii="Times New Roman" w:hAnsi="Times New Roman" w:cs="Times New Roman"/>
          <w:color w:val="000000"/>
          <w:sz w:val="28"/>
          <w:szCs w:val="27"/>
        </w:rPr>
        <w:t xml:space="preserve"> - </w:t>
      </w:r>
      <w:r>
        <w:rPr>
          <w:rFonts w:ascii="Times New Roman" w:hAnsi="Times New Roman" w:cs="Times New Roman"/>
          <w:color w:val="000000"/>
          <w:sz w:val="28"/>
          <w:szCs w:val="27"/>
        </w:rPr>
        <w:t>содержит</w:t>
      </w:r>
      <w:r w:rsidR="004F2B1B" w:rsidRPr="00DE3AF4">
        <w:rPr>
          <w:rFonts w:ascii="Times New Roman" w:hAnsi="Times New Roman" w:cs="Times New Roman"/>
          <w:color w:val="000000"/>
          <w:sz w:val="28"/>
          <w:szCs w:val="27"/>
        </w:rPr>
        <w:t xml:space="preserve"> идентификационный номер пользователя, которому принадлежит отзыв</w:t>
      </w:r>
      <w:r>
        <w:rPr>
          <w:rFonts w:ascii="Times New Roman" w:hAnsi="Times New Roman" w:cs="Times New Roman"/>
          <w:color w:val="000000"/>
          <w:sz w:val="28"/>
          <w:szCs w:val="27"/>
        </w:rPr>
        <w:t xml:space="preserve"> (уникальный)</w:t>
      </w:r>
      <w:r w:rsidR="004F2B1B" w:rsidRPr="00DE3AF4">
        <w:rPr>
          <w:rFonts w:ascii="Times New Roman" w:hAnsi="Times New Roman" w:cs="Times New Roman"/>
          <w:color w:val="000000"/>
          <w:sz w:val="28"/>
          <w:szCs w:val="27"/>
        </w:rPr>
        <w:t>;</w:t>
      </w:r>
    </w:p>
    <w:p w:rsidR="004F2B1B" w:rsidRPr="00DE3AF4" w:rsidRDefault="00DE3AF4" w:rsidP="00DE3AF4">
      <w:pPr>
        <w:tabs>
          <w:tab w:val="left" w:pos="0"/>
        </w:tabs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 xml:space="preserve">−  </w:t>
      </w:r>
      <w:proofErr w:type="spellStart"/>
      <w:r w:rsidR="004F2B1B" w:rsidRPr="00DE3AF4">
        <w:rPr>
          <w:rFonts w:ascii="Times New Roman" w:hAnsi="Times New Roman" w:cs="Times New Roman"/>
          <w:color w:val="000000"/>
          <w:sz w:val="28"/>
          <w:szCs w:val="27"/>
        </w:rPr>
        <w:t>idfilm</w:t>
      </w:r>
      <w:proofErr w:type="spellEnd"/>
      <w:r w:rsidR="004F2B1B" w:rsidRPr="00DE3AF4">
        <w:rPr>
          <w:rFonts w:ascii="Times New Roman" w:hAnsi="Times New Roman" w:cs="Times New Roman"/>
          <w:color w:val="000000"/>
          <w:sz w:val="28"/>
          <w:szCs w:val="27"/>
        </w:rPr>
        <w:t xml:space="preserve"> - </w:t>
      </w:r>
      <w:r>
        <w:rPr>
          <w:rFonts w:ascii="Times New Roman" w:hAnsi="Times New Roman" w:cs="Times New Roman"/>
          <w:color w:val="000000"/>
          <w:sz w:val="28"/>
          <w:szCs w:val="27"/>
        </w:rPr>
        <w:t>содержит</w:t>
      </w:r>
      <w:r w:rsidR="004F2B1B" w:rsidRPr="00DE3AF4">
        <w:rPr>
          <w:rFonts w:ascii="Times New Roman" w:hAnsi="Times New Roman" w:cs="Times New Roman"/>
          <w:color w:val="000000"/>
          <w:sz w:val="28"/>
          <w:szCs w:val="27"/>
        </w:rPr>
        <w:t xml:space="preserve"> идентификационный номер фильма</w:t>
      </w:r>
      <w:r>
        <w:rPr>
          <w:rFonts w:ascii="Times New Roman" w:hAnsi="Times New Roman" w:cs="Times New Roman"/>
          <w:color w:val="000000"/>
          <w:sz w:val="28"/>
          <w:szCs w:val="27"/>
        </w:rPr>
        <w:t xml:space="preserve"> (уникальный)</w:t>
      </w:r>
      <w:r w:rsidR="004F2B1B" w:rsidRPr="00DE3AF4">
        <w:rPr>
          <w:rFonts w:ascii="Times New Roman" w:hAnsi="Times New Roman" w:cs="Times New Roman"/>
          <w:color w:val="000000"/>
          <w:sz w:val="28"/>
          <w:szCs w:val="27"/>
        </w:rPr>
        <w:t>;</w:t>
      </w:r>
    </w:p>
    <w:p w:rsidR="004F2B1B" w:rsidRPr="00DE3AF4" w:rsidRDefault="00DE3AF4" w:rsidP="00DE3AF4">
      <w:pPr>
        <w:tabs>
          <w:tab w:val="left" w:pos="0"/>
        </w:tabs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 xml:space="preserve">−  </w:t>
      </w:r>
      <w:proofErr w:type="spellStart"/>
      <w:r w:rsidR="004F2B1B" w:rsidRPr="00DE3AF4">
        <w:rPr>
          <w:rFonts w:ascii="Times New Roman" w:hAnsi="Times New Roman" w:cs="Times New Roman"/>
          <w:color w:val="000000"/>
          <w:sz w:val="28"/>
          <w:szCs w:val="27"/>
        </w:rPr>
        <w:t>text</w:t>
      </w:r>
      <w:proofErr w:type="spellEnd"/>
      <w:r w:rsidR="004F2B1B" w:rsidRPr="00DE3AF4">
        <w:rPr>
          <w:rFonts w:ascii="Times New Roman" w:hAnsi="Times New Roman" w:cs="Times New Roman"/>
          <w:color w:val="000000"/>
          <w:sz w:val="28"/>
          <w:szCs w:val="27"/>
        </w:rPr>
        <w:t xml:space="preserve"> – </w:t>
      </w:r>
      <w:r>
        <w:rPr>
          <w:rFonts w:ascii="Times New Roman" w:hAnsi="Times New Roman" w:cs="Times New Roman"/>
          <w:color w:val="000000"/>
          <w:sz w:val="28"/>
          <w:szCs w:val="27"/>
        </w:rPr>
        <w:t>содержит</w:t>
      </w:r>
      <w:r w:rsidR="004F2B1B" w:rsidRPr="00DE3AF4">
        <w:rPr>
          <w:rFonts w:ascii="Times New Roman" w:hAnsi="Times New Roman" w:cs="Times New Roman"/>
          <w:color w:val="000000"/>
          <w:sz w:val="28"/>
          <w:szCs w:val="27"/>
        </w:rPr>
        <w:t xml:space="preserve"> текст отзыва;</w:t>
      </w:r>
    </w:p>
    <w:p w:rsidR="004F2B1B" w:rsidRPr="00DE3AF4" w:rsidRDefault="00DE3AF4" w:rsidP="00DE3AF4">
      <w:pPr>
        <w:tabs>
          <w:tab w:val="left" w:pos="0"/>
        </w:tabs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 xml:space="preserve">−  </w:t>
      </w:r>
      <w:proofErr w:type="spellStart"/>
      <w:r w:rsidR="004F2B1B" w:rsidRPr="00DE3AF4">
        <w:rPr>
          <w:rFonts w:ascii="Times New Roman" w:hAnsi="Times New Roman" w:cs="Times New Roman"/>
          <w:color w:val="000000"/>
          <w:sz w:val="28"/>
          <w:szCs w:val="27"/>
        </w:rPr>
        <w:t>date</w:t>
      </w:r>
      <w:proofErr w:type="spellEnd"/>
      <w:r w:rsidR="004F2B1B" w:rsidRPr="00DE3AF4">
        <w:rPr>
          <w:rFonts w:ascii="Times New Roman" w:hAnsi="Times New Roman" w:cs="Times New Roman"/>
          <w:color w:val="000000"/>
          <w:sz w:val="28"/>
          <w:szCs w:val="27"/>
        </w:rPr>
        <w:t xml:space="preserve"> – </w:t>
      </w:r>
      <w:r>
        <w:rPr>
          <w:rFonts w:ascii="Times New Roman" w:hAnsi="Times New Roman" w:cs="Times New Roman"/>
          <w:color w:val="000000"/>
          <w:sz w:val="28"/>
          <w:szCs w:val="27"/>
        </w:rPr>
        <w:t>содержит</w:t>
      </w:r>
      <w:r w:rsidR="004F2B1B" w:rsidRPr="00DE3AF4">
        <w:rPr>
          <w:rFonts w:ascii="Times New Roman" w:hAnsi="Times New Roman" w:cs="Times New Roman"/>
          <w:color w:val="000000"/>
          <w:sz w:val="28"/>
          <w:szCs w:val="27"/>
        </w:rPr>
        <w:t xml:space="preserve"> дату, когда был написан отзыв;</w:t>
      </w:r>
    </w:p>
    <w:p w:rsidR="004F2B1B" w:rsidRPr="0057504B" w:rsidRDefault="004F2B1B" w:rsidP="004F2B1B">
      <w:pPr>
        <w:tabs>
          <w:tab w:val="left" w:pos="0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4F2B1B" w:rsidRPr="00C25E7B" w:rsidRDefault="004F2B1B" w:rsidP="004F2B1B">
      <w:pPr>
        <w:pStyle w:val="a3"/>
        <w:tabs>
          <w:tab w:val="left" w:pos="0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4F2B1B" w:rsidRPr="00C25E7B" w:rsidRDefault="004F2B1B" w:rsidP="004F2B1B">
      <w:pPr>
        <w:pStyle w:val="a3"/>
        <w:tabs>
          <w:tab w:val="left" w:pos="0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4F2B1B" w:rsidRPr="00C25E7B" w:rsidRDefault="004F2B1B" w:rsidP="004F2B1B">
      <w:pPr>
        <w:tabs>
          <w:tab w:val="left" w:pos="0"/>
        </w:tabs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4F2B1B" w:rsidRPr="002C6932" w:rsidRDefault="004F2B1B" w:rsidP="004F2B1B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F2B1B" w:rsidRDefault="004F2B1B" w:rsidP="004F2B1B">
      <w:pPr>
        <w:jc w:val="both"/>
        <w:rPr>
          <w:rFonts w:ascii="Times New Roman" w:hAnsi="Times New Roman" w:cs="Times New Roman"/>
          <w:sz w:val="28"/>
          <w:szCs w:val="28"/>
        </w:rPr>
      </w:pPr>
      <w:r w:rsidRPr="002C6932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2AEE90DD" wp14:editId="1D384787">
            <wp:extent cx="6182995" cy="7232577"/>
            <wp:effectExtent l="0" t="0" r="8255" b="6985"/>
            <wp:docPr id="3" name="Picture 2" descr="C:\Users\USER\AppData\Local\Temp\Temp1_model.zip\model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AppData\Local\Temp\Temp1_model.zip\model-1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87" r="27787" b="38127"/>
                    <a:stretch/>
                  </pic:blipFill>
                  <pic:spPr bwMode="auto">
                    <a:xfrm>
                      <a:off x="0" y="0"/>
                      <a:ext cx="6194009" cy="72454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E3AF4" w:rsidRDefault="00DE3AF4" w:rsidP="00DE3AF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F2B1B" w:rsidRDefault="004F2B1B" w:rsidP="00DE3AF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4.1 – Информационная модель системы</w:t>
      </w:r>
    </w:p>
    <w:p w:rsidR="004F2B1B" w:rsidRDefault="004F2B1B" w:rsidP="004F2B1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F2B1B" w:rsidRPr="00C25E7B" w:rsidRDefault="004F2B1B" w:rsidP="004F2B1B">
      <w:pPr>
        <w:tabs>
          <w:tab w:val="left" w:pos="0"/>
        </w:tabs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25E7B">
        <w:rPr>
          <w:rFonts w:ascii="Times New Roman" w:eastAsia="Times New Roman" w:hAnsi="Times New Roman" w:cs="Times New Roman"/>
          <w:sz w:val="28"/>
          <w:szCs w:val="28"/>
        </w:rPr>
        <w:t>Сущность «</w:t>
      </w:r>
      <w:r>
        <w:rPr>
          <w:rFonts w:ascii="Times New Roman" w:eastAsia="Times New Roman" w:hAnsi="Times New Roman" w:cs="Times New Roman"/>
          <w:sz w:val="28"/>
          <w:szCs w:val="28"/>
        </w:rPr>
        <w:t>Жанр</w:t>
      </w:r>
      <w:r w:rsidRPr="00C25E7B">
        <w:rPr>
          <w:rFonts w:ascii="Times New Roman" w:eastAsia="Times New Roman" w:hAnsi="Times New Roman" w:cs="Times New Roman"/>
          <w:sz w:val="28"/>
          <w:szCs w:val="28"/>
        </w:rPr>
        <w:t xml:space="preserve">» предназначена для хранения информации </w:t>
      </w:r>
      <w:r>
        <w:rPr>
          <w:rFonts w:ascii="Times New Roman" w:eastAsia="Times New Roman" w:hAnsi="Times New Roman" w:cs="Times New Roman"/>
          <w:sz w:val="28"/>
          <w:szCs w:val="28"/>
        </w:rPr>
        <w:t>о жанре</w:t>
      </w:r>
      <w:r w:rsidRPr="00C25E7B">
        <w:rPr>
          <w:rFonts w:ascii="Times New Roman" w:eastAsia="Times New Roman" w:hAnsi="Times New Roman" w:cs="Times New Roman"/>
          <w:sz w:val="28"/>
          <w:szCs w:val="28"/>
        </w:rPr>
        <w:t xml:space="preserve">. Сущность </w:t>
      </w:r>
      <w:r w:rsidR="00DE3AF4">
        <w:rPr>
          <w:rFonts w:ascii="Times New Roman" w:eastAsia="Times New Roman" w:hAnsi="Times New Roman" w:cs="Times New Roman"/>
          <w:sz w:val="28"/>
          <w:szCs w:val="28"/>
        </w:rPr>
        <w:t>содержит</w:t>
      </w:r>
      <w:r w:rsidRPr="00C25E7B">
        <w:rPr>
          <w:rFonts w:ascii="Times New Roman" w:eastAsia="Times New Roman" w:hAnsi="Times New Roman" w:cs="Times New Roman"/>
          <w:sz w:val="28"/>
          <w:szCs w:val="28"/>
        </w:rPr>
        <w:t xml:space="preserve"> в себе следующие атрибуты:</w:t>
      </w:r>
    </w:p>
    <w:p w:rsidR="004F2B1B" w:rsidRPr="00DE3AF4" w:rsidRDefault="00DE3AF4" w:rsidP="00DE3AF4">
      <w:pPr>
        <w:tabs>
          <w:tab w:val="left" w:pos="0"/>
        </w:tabs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7"/>
        </w:rPr>
      </w:pPr>
      <w:r w:rsidRPr="00DE3AF4">
        <w:rPr>
          <w:rFonts w:ascii="Times New Roman" w:hAnsi="Times New Roman" w:cs="Times New Roman"/>
          <w:color w:val="000000"/>
          <w:sz w:val="28"/>
          <w:szCs w:val="27"/>
        </w:rPr>
        <w:lastRenderedPageBreak/>
        <w:t xml:space="preserve">−  </w:t>
      </w:r>
      <w:proofErr w:type="spellStart"/>
      <w:r w:rsidR="004F2B1B" w:rsidRPr="00DE3AF4">
        <w:rPr>
          <w:rFonts w:ascii="Times New Roman" w:hAnsi="Times New Roman" w:cs="Times New Roman"/>
          <w:color w:val="000000"/>
          <w:sz w:val="28"/>
          <w:szCs w:val="27"/>
        </w:rPr>
        <w:t>name</w:t>
      </w:r>
      <w:proofErr w:type="spellEnd"/>
      <w:r w:rsidR="004F2B1B" w:rsidRPr="00DE3AF4">
        <w:rPr>
          <w:rFonts w:ascii="Times New Roman" w:hAnsi="Times New Roman" w:cs="Times New Roman"/>
          <w:color w:val="000000"/>
          <w:sz w:val="28"/>
          <w:szCs w:val="27"/>
        </w:rPr>
        <w:t xml:space="preserve">– </w:t>
      </w:r>
      <w:r>
        <w:rPr>
          <w:rFonts w:ascii="Times New Roman" w:hAnsi="Times New Roman" w:cs="Times New Roman"/>
          <w:color w:val="000000"/>
          <w:sz w:val="28"/>
          <w:szCs w:val="27"/>
        </w:rPr>
        <w:t>содержит</w:t>
      </w:r>
      <w:r w:rsidR="004F2B1B" w:rsidRPr="00DE3AF4">
        <w:rPr>
          <w:rFonts w:ascii="Times New Roman" w:hAnsi="Times New Roman" w:cs="Times New Roman"/>
          <w:color w:val="000000"/>
          <w:sz w:val="28"/>
          <w:szCs w:val="27"/>
        </w:rPr>
        <w:t xml:space="preserve"> название жанра;</w:t>
      </w:r>
    </w:p>
    <w:p w:rsidR="004F2B1B" w:rsidRPr="00C25E7B" w:rsidRDefault="004F2B1B" w:rsidP="004F2B1B">
      <w:pPr>
        <w:tabs>
          <w:tab w:val="left" w:pos="0"/>
        </w:tabs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25E7B">
        <w:rPr>
          <w:rFonts w:ascii="Times New Roman" w:eastAsia="Times New Roman" w:hAnsi="Times New Roman" w:cs="Times New Roman"/>
          <w:sz w:val="28"/>
          <w:szCs w:val="28"/>
        </w:rPr>
        <w:t>Сущность «</w:t>
      </w:r>
      <w:r>
        <w:rPr>
          <w:rFonts w:ascii="Times New Roman" w:eastAsia="Times New Roman" w:hAnsi="Times New Roman" w:cs="Times New Roman"/>
          <w:sz w:val="28"/>
          <w:szCs w:val="28"/>
        </w:rPr>
        <w:t>Режиссер</w:t>
      </w:r>
      <w:r w:rsidRPr="00C25E7B">
        <w:rPr>
          <w:rFonts w:ascii="Times New Roman" w:eastAsia="Times New Roman" w:hAnsi="Times New Roman" w:cs="Times New Roman"/>
          <w:sz w:val="28"/>
          <w:szCs w:val="28"/>
        </w:rPr>
        <w:t>» предназначена для хранения информации о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р</w:t>
      </w:r>
      <w:r>
        <w:rPr>
          <w:rFonts w:ascii="Times New Roman" w:eastAsia="Times New Roman" w:hAnsi="Times New Roman" w:cs="Times New Roman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sz w:val="28"/>
          <w:szCs w:val="28"/>
        </w:rPr>
        <w:t>жиссере</w:t>
      </w:r>
      <w:r w:rsidRPr="00C25E7B">
        <w:rPr>
          <w:rFonts w:ascii="Times New Roman" w:eastAsia="Times New Roman" w:hAnsi="Times New Roman" w:cs="Times New Roman"/>
          <w:sz w:val="28"/>
          <w:szCs w:val="28"/>
        </w:rPr>
        <w:t xml:space="preserve">. Сущность </w:t>
      </w:r>
      <w:r w:rsidR="00DE3AF4">
        <w:rPr>
          <w:rFonts w:ascii="Times New Roman" w:eastAsia="Times New Roman" w:hAnsi="Times New Roman" w:cs="Times New Roman"/>
          <w:sz w:val="28"/>
          <w:szCs w:val="28"/>
        </w:rPr>
        <w:t>содержит</w:t>
      </w:r>
      <w:r w:rsidRPr="00C25E7B">
        <w:rPr>
          <w:rFonts w:ascii="Times New Roman" w:eastAsia="Times New Roman" w:hAnsi="Times New Roman" w:cs="Times New Roman"/>
          <w:sz w:val="28"/>
          <w:szCs w:val="28"/>
        </w:rPr>
        <w:t xml:space="preserve"> в себе следующие атрибуты:</w:t>
      </w:r>
    </w:p>
    <w:p w:rsidR="004F2B1B" w:rsidRPr="00DE3AF4" w:rsidRDefault="00DE3AF4" w:rsidP="00DE3AF4">
      <w:pPr>
        <w:tabs>
          <w:tab w:val="left" w:pos="0"/>
        </w:tabs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7"/>
        </w:rPr>
      </w:pPr>
      <w:r w:rsidRPr="00DE3AF4">
        <w:rPr>
          <w:rFonts w:ascii="Times New Roman" w:hAnsi="Times New Roman" w:cs="Times New Roman"/>
          <w:color w:val="000000"/>
          <w:sz w:val="28"/>
          <w:szCs w:val="27"/>
        </w:rPr>
        <w:t xml:space="preserve">−  </w:t>
      </w:r>
      <w:proofErr w:type="spellStart"/>
      <w:r w:rsidR="004F2B1B" w:rsidRPr="00DE3AF4">
        <w:rPr>
          <w:rFonts w:ascii="Times New Roman" w:hAnsi="Times New Roman" w:cs="Times New Roman"/>
          <w:color w:val="000000"/>
          <w:sz w:val="28"/>
          <w:szCs w:val="27"/>
        </w:rPr>
        <w:t>iddirector</w:t>
      </w:r>
      <w:proofErr w:type="spellEnd"/>
      <w:r w:rsidR="004F2B1B" w:rsidRPr="00DE3AF4">
        <w:rPr>
          <w:rFonts w:ascii="Times New Roman" w:hAnsi="Times New Roman" w:cs="Times New Roman"/>
          <w:color w:val="000000"/>
          <w:sz w:val="28"/>
          <w:szCs w:val="27"/>
        </w:rPr>
        <w:t>– хранит уникальный идентификационный номер записи;</w:t>
      </w:r>
    </w:p>
    <w:p w:rsidR="004F2B1B" w:rsidRPr="00DE3AF4" w:rsidRDefault="00DE3AF4" w:rsidP="00DE3AF4">
      <w:pPr>
        <w:tabs>
          <w:tab w:val="left" w:pos="0"/>
        </w:tabs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7"/>
        </w:rPr>
      </w:pPr>
      <w:r w:rsidRPr="00DE3AF4">
        <w:rPr>
          <w:rFonts w:ascii="Times New Roman" w:hAnsi="Times New Roman" w:cs="Times New Roman"/>
          <w:color w:val="000000"/>
          <w:sz w:val="28"/>
          <w:szCs w:val="27"/>
        </w:rPr>
        <w:t xml:space="preserve">−  </w:t>
      </w:r>
      <w:proofErr w:type="spellStart"/>
      <w:r w:rsidR="004F2B1B" w:rsidRPr="00DE3AF4">
        <w:rPr>
          <w:rFonts w:ascii="Times New Roman" w:hAnsi="Times New Roman" w:cs="Times New Roman"/>
          <w:color w:val="000000"/>
          <w:sz w:val="28"/>
          <w:szCs w:val="27"/>
        </w:rPr>
        <w:t>name</w:t>
      </w:r>
      <w:proofErr w:type="spellEnd"/>
      <w:r w:rsidR="004F2B1B" w:rsidRPr="00DE3AF4">
        <w:rPr>
          <w:rFonts w:ascii="Times New Roman" w:hAnsi="Times New Roman" w:cs="Times New Roman"/>
          <w:color w:val="000000"/>
          <w:sz w:val="28"/>
          <w:szCs w:val="27"/>
        </w:rPr>
        <w:t xml:space="preserve"> – хранит имя режиссера;</w:t>
      </w:r>
    </w:p>
    <w:p w:rsidR="004F2B1B" w:rsidRPr="0057504B" w:rsidRDefault="004F2B1B" w:rsidP="004F2B1B">
      <w:pPr>
        <w:tabs>
          <w:tab w:val="left" w:pos="0"/>
        </w:tabs>
        <w:spacing w:after="0" w:line="360" w:lineRule="auto"/>
        <w:ind w:left="54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4F2B1B" w:rsidRPr="002C6932" w:rsidRDefault="004F2B1B" w:rsidP="004F2B1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0E0918" w:rsidRPr="004F2B1B" w:rsidRDefault="000E0918" w:rsidP="004F2B1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de-DE"/>
        </w:rPr>
        <w:br w:type="page"/>
      </w:r>
    </w:p>
    <w:p w:rsidR="00D42D49" w:rsidRDefault="00D42D49" w:rsidP="004F2B1B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5</w:t>
      </w:r>
      <w:r w:rsidRPr="002C6932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ОБОСНОВАНИЕ ВЫБОРА КОМПОНЕНТОВ И ТЕХНОЛОГИЙ</w:t>
      </w:r>
    </w:p>
    <w:p w:rsidR="00F75AA2" w:rsidRPr="00F86F6C" w:rsidRDefault="00F75AA2" w:rsidP="00F75AA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F86F6C">
        <w:rPr>
          <w:rFonts w:ascii="Times New Roman" w:hAnsi="Times New Roman" w:cs="Times New Roman"/>
          <w:sz w:val="28"/>
          <w:szCs w:val="28"/>
          <w:lang w:eastAsia="ru-RU"/>
        </w:rPr>
        <w:t>Для более подробного изучения и рассмотрения системы программы необходимо рассмотреть такие модели как:</w:t>
      </w:r>
    </w:p>
    <w:p w:rsidR="00F75AA2" w:rsidRDefault="00F75AA2" w:rsidP="00F75AA2">
      <w:pPr>
        <w:pStyle w:val="a3"/>
        <w:numPr>
          <w:ilvl w:val="0"/>
          <w:numId w:val="8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диаграмма развертывания</w:t>
      </w:r>
      <w:r w:rsidRPr="00F86F6C">
        <w:rPr>
          <w:rFonts w:ascii="Times New Roman" w:hAnsi="Times New Roman" w:cs="Times New Roman"/>
          <w:sz w:val="28"/>
          <w:szCs w:val="28"/>
          <w:lang w:eastAsia="ru-RU"/>
        </w:rPr>
        <w:t>;</w:t>
      </w:r>
    </w:p>
    <w:p w:rsidR="00F75AA2" w:rsidRPr="00F86F6C" w:rsidRDefault="00F75AA2" w:rsidP="00F75AA2">
      <w:pPr>
        <w:pStyle w:val="a3"/>
        <w:numPr>
          <w:ilvl w:val="0"/>
          <w:numId w:val="8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F86F6C">
        <w:rPr>
          <w:rFonts w:ascii="Times New Roman" w:hAnsi="Times New Roman" w:cs="Times New Roman"/>
          <w:sz w:val="28"/>
          <w:szCs w:val="28"/>
          <w:lang w:eastAsia="ru-RU"/>
        </w:rPr>
        <w:t>диаграмма последовательностей;</w:t>
      </w:r>
    </w:p>
    <w:p w:rsidR="00F75AA2" w:rsidRPr="00F86F6C" w:rsidRDefault="00F75AA2" w:rsidP="00F75AA2">
      <w:pPr>
        <w:pStyle w:val="a3"/>
        <w:numPr>
          <w:ilvl w:val="0"/>
          <w:numId w:val="8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диаграмма компонентов</w:t>
      </w:r>
      <w:r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:rsidR="00F75AA2" w:rsidRDefault="00F75AA2" w:rsidP="00F75AA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8A3249">
        <w:rPr>
          <w:rFonts w:ascii="Times New Roman" w:hAnsi="Times New Roman" w:cs="Times New Roman"/>
          <w:sz w:val="28"/>
          <w:szCs w:val="28"/>
          <w:lang w:eastAsia="ru-RU"/>
        </w:rPr>
        <w:t>Систе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ма </w:t>
      </w:r>
      <w:r>
        <w:rPr>
          <w:rFonts w:ascii="Times New Roman" w:hAnsi="Times New Roman" w:cs="Times New Roman"/>
          <w:sz w:val="28"/>
          <w:szCs w:val="28"/>
          <w:lang w:eastAsia="ru-RU"/>
        </w:rPr>
        <w:t>оценки кинофильмов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8A3249">
        <w:rPr>
          <w:rFonts w:ascii="Times New Roman" w:hAnsi="Times New Roman" w:cs="Times New Roman"/>
          <w:sz w:val="28"/>
          <w:szCs w:val="28"/>
          <w:lang w:eastAsia="ru-RU"/>
        </w:rPr>
        <w:t xml:space="preserve">реализована на операционной системе </w:t>
      </w:r>
      <w:proofErr w:type="spellStart"/>
      <w:r w:rsidRPr="008A3249">
        <w:rPr>
          <w:rFonts w:ascii="Times New Roman" w:hAnsi="Times New Roman" w:cs="Times New Roman"/>
          <w:sz w:val="28"/>
          <w:szCs w:val="28"/>
          <w:lang w:eastAsia="ru-RU"/>
        </w:rPr>
        <w:t>Windows</w:t>
      </w:r>
      <w:proofErr w:type="spellEnd"/>
      <w:r>
        <w:rPr>
          <w:rFonts w:ascii="Times New Roman" w:hAnsi="Times New Roman" w:cs="Times New Roman"/>
          <w:sz w:val="28"/>
          <w:szCs w:val="28"/>
          <w:lang w:eastAsia="ru-RU"/>
        </w:rPr>
        <w:t xml:space="preserve"> 10 </w:t>
      </w:r>
      <w:r w:rsidRPr="008A3249">
        <w:rPr>
          <w:rFonts w:ascii="Times New Roman" w:hAnsi="Times New Roman" w:cs="Times New Roman"/>
          <w:sz w:val="28"/>
          <w:szCs w:val="28"/>
          <w:lang w:eastAsia="ru-RU"/>
        </w:rPr>
        <w:t>. На диаграмме развертывания (рисунок 5.1), показана конфиг</w:t>
      </w:r>
      <w:r w:rsidRPr="008A3249">
        <w:rPr>
          <w:rFonts w:ascii="Times New Roman" w:hAnsi="Times New Roman" w:cs="Times New Roman"/>
          <w:sz w:val="28"/>
          <w:szCs w:val="28"/>
          <w:lang w:eastAsia="ru-RU"/>
        </w:rPr>
        <w:t>у</w:t>
      </w:r>
      <w:r w:rsidRPr="008A3249">
        <w:rPr>
          <w:rFonts w:ascii="Times New Roman" w:hAnsi="Times New Roman" w:cs="Times New Roman"/>
          <w:sz w:val="28"/>
          <w:szCs w:val="28"/>
          <w:lang w:eastAsia="ru-RU"/>
        </w:rPr>
        <w:t>рация обрабатывающих узлов, на которых выполняется система, и компоне</w:t>
      </w:r>
      <w:r w:rsidRPr="008A3249">
        <w:rPr>
          <w:rFonts w:ascii="Times New Roman" w:hAnsi="Times New Roman" w:cs="Times New Roman"/>
          <w:sz w:val="28"/>
          <w:szCs w:val="28"/>
          <w:lang w:eastAsia="ru-RU"/>
        </w:rPr>
        <w:t>н</w:t>
      </w:r>
      <w:r w:rsidRPr="008A3249">
        <w:rPr>
          <w:rFonts w:ascii="Times New Roman" w:hAnsi="Times New Roman" w:cs="Times New Roman"/>
          <w:sz w:val="28"/>
          <w:szCs w:val="28"/>
          <w:lang w:eastAsia="ru-RU"/>
        </w:rPr>
        <w:t>тов, ра</w:t>
      </w:r>
      <w:r w:rsidRPr="008A3249">
        <w:rPr>
          <w:rFonts w:ascii="Times New Roman" w:hAnsi="Times New Roman" w:cs="Times New Roman"/>
          <w:sz w:val="28"/>
          <w:szCs w:val="28"/>
          <w:lang w:eastAsia="ru-RU"/>
        </w:rPr>
        <w:t>з</w:t>
      </w:r>
      <w:r w:rsidRPr="008A3249">
        <w:rPr>
          <w:rFonts w:ascii="Times New Roman" w:hAnsi="Times New Roman" w:cs="Times New Roman"/>
          <w:sz w:val="28"/>
          <w:szCs w:val="28"/>
          <w:lang w:eastAsia="ru-RU"/>
        </w:rPr>
        <w:t>мещенных в этих узлах.</w:t>
      </w:r>
    </w:p>
    <w:p w:rsidR="00F75AA2" w:rsidRDefault="00F75AA2" w:rsidP="00F75AA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:rsidR="00F75AA2" w:rsidRDefault="00F75AA2" w:rsidP="00F75AA2">
      <w:pPr>
        <w:spacing w:after="0"/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:rsidR="00F75AA2" w:rsidRDefault="00F75AA2" w:rsidP="00F75AA2">
      <w:pPr>
        <w:spacing w:after="0"/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:rsidR="00F75AA2" w:rsidRDefault="00F75AA2" w:rsidP="00F75AA2">
      <w:pPr>
        <w:spacing w:after="0"/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:rsidR="00F75AA2" w:rsidRPr="00B40160" w:rsidRDefault="00F75AA2" w:rsidP="00F75AA2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Рисунок 5.1</w:t>
      </w:r>
      <w:r w:rsidRPr="00004BA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– Диаграмма развёртывания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системы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оценки кинофильмов</w:t>
      </w:r>
    </w:p>
    <w:p w:rsidR="00F75AA2" w:rsidRDefault="00F75AA2" w:rsidP="00F75AA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:rsidR="00F75AA2" w:rsidRPr="008A3249" w:rsidRDefault="00F75AA2" w:rsidP="00F75AA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247670">
        <w:rPr>
          <w:rFonts w:ascii="Times New Roman" w:hAnsi="Times New Roman" w:cs="Times New Roman"/>
          <w:sz w:val="28"/>
          <w:szCs w:val="28"/>
          <w:lang w:eastAsia="ru-RU"/>
        </w:rPr>
        <w:t>Диаграмма последовательности  — </w:t>
      </w:r>
      <w:hyperlink r:id="rId16" w:tooltip="Диаграмма" w:history="1">
        <w:r w:rsidRPr="00247670">
          <w:rPr>
            <w:rFonts w:ascii="Times New Roman" w:hAnsi="Times New Roman" w:cs="Times New Roman"/>
            <w:sz w:val="28"/>
            <w:szCs w:val="28"/>
            <w:lang w:eastAsia="ru-RU"/>
          </w:rPr>
          <w:t>диаграмма</w:t>
        </w:r>
      </w:hyperlink>
      <w:r w:rsidRPr="00247670">
        <w:rPr>
          <w:rFonts w:ascii="Times New Roman" w:hAnsi="Times New Roman" w:cs="Times New Roman"/>
          <w:sz w:val="28"/>
          <w:szCs w:val="28"/>
          <w:lang w:eastAsia="ru-RU"/>
        </w:rPr>
        <w:t>, на которой для некот</w:t>
      </w:r>
      <w:r w:rsidRPr="00247670">
        <w:rPr>
          <w:rFonts w:ascii="Times New Roman" w:hAnsi="Times New Roman" w:cs="Times New Roman"/>
          <w:sz w:val="28"/>
          <w:szCs w:val="28"/>
          <w:lang w:eastAsia="ru-RU"/>
        </w:rPr>
        <w:t>о</w:t>
      </w:r>
      <w:r w:rsidRPr="00247670">
        <w:rPr>
          <w:rFonts w:ascii="Times New Roman" w:hAnsi="Times New Roman" w:cs="Times New Roman"/>
          <w:sz w:val="28"/>
          <w:szCs w:val="28"/>
          <w:lang w:eastAsia="ru-RU"/>
        </w:rPr>
        <w:t>рого набора объектов на единой временной оси показан жизненный цикл к</w:t>
      </w:r>
      <w:r w:rsidRPr="00247670">
        <w:rPr>
          <w:rFonts w:ascii="Times New Roman" w:hAnsi="Times New Roman" w:cs="Times New Roman"/>
          <w:sz w:val="28"/>
          <w:szCs w:val="28"/>
          <w:lang w:eastAsia="ru-RU"/>
        </w:rPr>
        <w:t>а</w:t>
      </w:r>
      <w:r w:rsidRPr="00247670">
        <w:rPr>
          <w:rFonts w:ascii="Times New Roman" w:hAnsi="Times New Roman" w:cs="Times New Roman"/>
          <w:sz w:val="28"/>
          <w:szCs w:val="28"/>
          <w:lang w:eastAsia="ru-RU"/>
        </w:rPr>
        <w:t>кого-либо определённого объекта (создание-деятельность-уничтожение н</w:t>
      </w:r>
      <w:r w:rsidRPr="00247670">
        <w:rPr>
          <w:rFonts w:ascii="Times New Roman" w:hAnsi="Times New Roman" w:cs="Times New Roman"/>
          <w:sz w:val="28"/>
          <w:szCs w:val="28"/>
          <w:lang w:eastAsia="ru-RU"/>
        </w:rPr>
        <w:t>е</w:t>
      </w:r>
      <w:r w:rsidRPr="00247670">
        <w:rPr>
          <w:rFonts w:ascii="Times New Roman" w:hAnsi="Times New Roman" w:cs="Times New Roman"/>
          <w:sz w:val="28"/>
          <w:szCs w:val="28"/>
          <w:lang w:eastAsia="ru-RU"/>
        </w:rPr>
        <w:t>кой сущности) и взаимодействие актёров (действующих лиц)  в рамках как</w:t>
      </w:r>
      <w:r w:rsidRPr="00247670">
        <w:rPr>
          <w:rFonts w:ascii="Times New Roman" w:hAnsi="Times New Roman" w:cs="Times New Roman"/>
          <w:sz w:val="28"/>
          <w:szCs w:val="28"/>
          <w:lang w:eastAsia="ru-RU"/>
        </w:rPr>
        <w:t>о</w:t>
      </w:r>
      <w:r w:rsidRPr="00247670">
        <w:rPr>
          <w:rFonts w:ascii="Times New Roman" w:hAnsi="Times New Roman" w:cs="Times New Roman"/>
          <w:sz w:val="28"/>
          <w:szCs w:val="28"/>
          <w:lang w:eastAsia="ru-RU"/>
        </w:rPr>
        <w:t>го-либо определённого прецедента (отправка запросов и получение отв</w:t>
      </w:r>
      <w:r w:rsidRPr="00247670">
        <w:rPr>
          <w:rFonts w:ascii="Times New Roman" w:hAnsi="Times New Roman" w:cs="Times New Roman"/>
          <w:sz w:val="28"/>
          <w:szCs w:val="28"/>
          <w:lang w:eastAsia="ru-RU"/>
        </w:rPr>
        <w:t>е</w:t>
      </w:r>
      <w:r w:rsidRPr="00247670">
        <w:rPr>
          <w:rFonts w:ascii="Times New Roman" w:hAnsi="Times New Roman" w:cs="Times New Roman"/>
          <w:sz w:val="28"/>
          <w:szCs w:val="28"/>
          <w:lang w:eastAsia="ru-RU"/>
        </w:rPr>
        <w:t>тов)</w:t>
      </w:r>
      <w:r w:rsidRPr="00EF3A05">
        <w:rPr>
          <w:rFonts w:ascii="Times New Roman" w:hAnsi="Times New Roman" w:cs="Times New Roman"/>
          <w:sz w:val="28"/>
          <w:szCs w:val="28"/>
          <w:lang w:eastAsia="ru-RU"/>
        </w:rPr>
        <w:t>[5]</w:t>
      </w:r>
      <w:r w:rsidRPr="00247670">
        <w:rPr>
          <w:rFonts w:ascii="Times New Roman" w:hAnsi="Times New Roman" w:cs="Times New Roman"/>
          <w:sz w:val="28"/>
          <w:szCs w:val="28"/>
          <w:lang w:eastAsia="ru-RU"/>
        </w:rPr>
        <w:t>.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П</w:t>
      </w:r>
      <w:r w:rsidRPr="00B82C1B">
        <w:rPr>
          <w:rFonts w:ascii="Times New Roman" w:hAnsi="Times New Roman" w:cs="Times New Roman"/>
          <w:sz w:val="28"/>
          <w:szCs w:val="28"/>
          <w:lang w:eastAsia="ru-RU"/>
        </w:rPr>
        <w:t xml:space="preserve">редставление диаграммы </w:t>
      </w:r>
      <w:r>
        <w:rPr>
          <w:rFonts w:ascii="Times New Roman" w:hAnsi="Times New Roman" w:cs="Times New Roman"/>
          <w:sz w:val="28"/>
          <w:szCs w:val="28"/>
          <w:lang w:eastAsia="ru-RU"/>
        </w:rPr>
        <w:t>показано</w:t>
      </w:r>
      <w:r w:rsidRPr="00B82C1B">
        <w:rPr>
          <w:rFonts w:ascii="Times New Roman" w:hAnsi="Times New Roman" w:cs="Times New Roman"/>
          <w:sz w:val="28"/>
          <w:szCs w:val="28"/>
          <w:lang w:eastAsia="ru-RU"/>
        </w:rPr>
        <w:t xml:space="preserve"> на рисунке 5.</w:t>
      </w:r>
      <w:r>
        <w:rPr>
          <w:rFonts w:ascii="Times New Roman" w:hAnsi="Times New Roman" w:cs="Times New Roman"/>
          <w:sz w:val="28"/>
          <w:szCs w:val="28"/>
          <w:lang w:eastAsia="ru-RU"/>
        </w:rPr>
        <w:t>2</w:t>
      </w:r>
      <w:r w:rsidRPr="00B82C1B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:rsidR="00F75AA2" w:rsidRDefault="00F75AA2" w:rsidP="00F75AA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:rsidR="00F75AA2" w:rsidRPr="008A3249" w:rsidRDefault="00F75AA2" w:rsidP="00F75AA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:rsidR="00F75AA2" w:rsidRPr="008A3249" w:rsidRDefault="00F75AA2" w:rsidP="00F75AA2">
      <w:pPr>
        <w:spacing w:after="0" w:line="360" w:lineRule="auto"/>
        <w:ind w:firstLine="142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:rsidR="00F75AA2" w:rsidRDefault="00F75AA2" w:rsidP="00F75AA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:rsidR="00F75AA2" w:rsidRDefault="00F75AA2" w:rsidP="00F75AA2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8A3249">
        <w:rPr>
          <w:rFonts w:ascii="Times New Roman" w:hAnsi="Times New Roman" w:cs="Times New Roman"/>
          <w:sz w:val="28"/>
          <w:szCs w:val="28"/>
          <w:lang w:eastAsia="ru-RU"/>
        </w:rPr>
        <w:t>Рисунок 5.</w:t>
      </w:r>
      <w:r>
        <w:rPr>
          <w:rFonts w:ascii="Times New Roman" w:hAnsi="Times New Roman" w:cs="Times New Roman"/>
          <w:sz w:val="28"/>
          <w:szCs w:val="28"/>
          <w:lang w:eastAsia="ru-RU"/>
        </w:rPr>
        <w:t>2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– Диаграмма последовательностей входа в систему </w:t>
      </w:r>
      <w:r>
        <w:rPr>
          <w:rFonts w:ascii="Times New Roman" w:hAnsi="Times New Roman" w:cs="Times New Roman"/>
          <w:sz w:val="28"/>
          <w:szCs w:val="28"/>
          <w:lang w:eastAsia="ru-RU"/>
        </w:rPr>
        <w:t>оценки кинофильмов</w:t>
      </w:r>
    </w:p>
    <w:p w:rsidR="00F75AA2" w:rsidRDefault="00F75AA2" w:rsidP="00F75AA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:rsidR="00F75AA2" w:rsidRDefault="00F75AA2" w:rsidP="00F75AA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247670">
        <w:rPr>
          <w:rFonts w:ascii="Times New Roman" w:hAnsi="Times New Roman" w:cs="Times New Roman"/>
          <w:sz w:val="28"/>
          <w:szCs w:val="28"/>
          <w:lang w:eastAsia="ru-RU"/>
        </w:rPr>
        <w:t>Диаграмма компонентов – диаграмма</w:t>
      </w:r>
      <w:r w:rsidRPr="00190CC9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247670">
        <w:rPr>
          <w:rFonts w:ascii="Times New Roman" w:hAnsi="Times New Roman" w:cs="Times New Roman"/>
          <w:sz w:val="28"/>
          <w:szCs w:val="28"/>
          <w:lang w:eastAsia="ru-RU"/>
        </w:rPr>
        <w:t xml:space="preserve">физического уровня, которая служит для представления программных компонентов и зависимостей между </w:t>
      </w:r>
      <w:r w:rsidRPr="00247670">
        <w:rPr>
          <w:rFonts w:ascii="Times New Roman" w:hAnsi="Times New Roman" w:cs="Times New Roman"/>
          <w:sz w:val="28"/>
          <w:szCs w:val="28"/>
          <w:lang w:eastAsia="ru-RU"/>
        </w:rPr>
        <w:lastRenderedPageBreak/>
        <w:t xml:space="preserve">ними. Диаграмма компонентов разрабатывается для следующих целей: </w:t>
      </w:r>
      <w:r>
        <w:rPr>
          <w:rFonts w:ascii="Times New Roman" w:hAnsi="Times New Roman" w:cs="Times New Roman"/>
          <w:sz w:val="28"/>
          <w:szCs w:val="28"/>
          <w:lang w:eastAsia="ru-RU"/>
        </w:rPr>
        <w:t>в</w:t>
      </w:r>
      <w:r w:rsidRPr="00247670">
        <w:rPr>
          <w:rFonts w:ascii="Times New Roman" w:hAnsi="Times New Roman" w:cs="Times New Roman"/>
          <w:sz w:val="28"/>
          <w:szCs w:val="28"/>
          <w:lang w:eastAsia="ru-RU"/>
        </w:rPr>
        <w:t>из</w:t>
      </w:r>
      <w:r w:rsidRPr="00247670">
        <w:rPr>
          <w:rFonts w:ascii="Times New Roman" w:hAnsi="Times New Roman" w:cs="Times New Roman"/>
          <w:sz w:val="28"/>
          <w:szCs w:val="28"/>
          <w:lang w:eastAsia="ru-RU"/>
        </w:rPr>
        <w:t>у</w:t>
      </w:r>
      <w:r w:rsidRPr="00247670">
        <w:rPr>
          <w:rFonts w:ascii="Times New Roman" w:hAnsi="Times New Roman" w:cs="Times New Roman"/>
          <w:sz w:val="28"/>
          <w:szCs w:val="28"/>
          <w:lang w:eastAsia="ru-RU"/>
        </w:rPr>
        <w:t>ализация общей структуры исхо</w:t>
      </w:r>
      <w:r>
        <w:rPr>
          <w:rFonts w:ascii="Times New Roman" w:hAnsi="Times New Roman" w:cs="Times New Roman"/>
          <w:sz w:val="28"/>
          <w:szCs w:val="28"/>
          <w:lang w:eastAsia="ru-RU"/>
        </w:rPr>
        <w:t>дного кода программной системы и с</w:t>
      </w:r>
      <w:r w:rsidRPr="00247670">
        <w:rPr>
          <w:rFonts w:ascii="Times New Roman" w:hAnsi="Times New Roman" w:cs="Times New Roman"/>
          <w:sz w:val="28"/>
          <w:szCs w:val="28"/>
          <w:lang w:eastAsia="ru-RU"/>
        </w:rPr>
        <w:t>пец</w:t>
      </w:r>
      <w:r w:rsidRPr="00247670">
        <w:rPr>
          <w:rFonts w:ascii="Times New Roman" w:hAnsi="Times New Roman" w:cs="Times New Roman"/>
          <w:sz w:val="28"/>
          <w:szCs w:val="28"/>
          <w:lang w:eastAsia="ru-RU"/>
        </w:rPr>
        <w:t>и</w:t>
      </w:r>
      <w:r w:rsidRPr="00247670">
        <w:rPr>
          <w:rFonts w:ascii="Times New Roman" w:hAnsi="Times New Roman" w:cs="Times New Roman"/>
          <w:sz w:val="28"/>
          <w:szCs w:val="28"/>
          <w:lang w:eastAsia="ru-RU"/>
        </w:rPr>
        <w:t>фикация исполнимого варианта программной системы</w:t>
      </w:r>
      <w:r w:rsidRPr="00190CC9">
        <w:rPr>
          <w:rFonts w:ascii="Times New Roman" w:hAnsi="Times New Roman" w:cs="Times New Roman"/>
          <w:sz w:val="28"/>
          <w:szCs w:val="28"/>
          <w:lang w:eastAsia="ru-RU"/>
        </w:rPr>
        <w:t>[6]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(рисунок 5.</w:t>
      </w:r>
      <w:r w:rsidR="0069422D">
        <w:rPr>
          <w:rFonts w:ascii="Times New Roman" w:hAnsi="Times New Roman" w:cs="Times New Roman"/>
          <w:sz w:val="28"/>
          <w:szCs w:val="28"/>
          <w:lang w:eastAsia="ru-RU"/>
        </w:rPr>
        <w:t>3</w:t>
      </w:r>
      <w:r>
        <w:rPr>
          <w:rFonts w:ascii="Times New Roman" w:hAnsi="Times New Roman" w:cs="Times New Roman"/>
          <w:sz w:val="28"/>
          <w:szCs w:val="28"/>
          <w:lang w:eastAsia="ru-RU"/>
        </w:rPr>
        <w:t>).</w:t>
      </w:r>
    </w:p>
    <w:p w:rsidR="00F75AA2" w:rsidRDefault="00F75AA2" w:rsidP="00F75AA2">
      <w:pPr>
        <w:jc w:val="center"/>
        <w:rPr>
          <w:noProof/>
          <w:color w:val="000000"/>
          <w:shd w:val="clear" w:color="auto" w:fill="FFFFFF"/>
          <w:lang w:eastAsia="ru-RU"/>
        </w:rPr>
      </w:pPr>
    </w:p>
    <w:p w:rsidR="00F75AA2" w:rsidRPr="0069422D" w:rsidRDefault="00F75AA2" w:rsidP="00F75AA2">
      <w:pPr>
        <w:jc w:val="center"/>
        <w:rPr>
          <w:color w:val="000000"/>
          <w:shd w:val="clear" w:color="auto" w:fill="FFFFFF"/>
        </w:rPr>
      </w:pPr>
    </w:p>
    <w:p w:rsidR="00F75AA2" w:rsidRPr="0069422D" w:rsidRDefault="00F75AA2" w:rsidP="00F75AA2">
      <w:pPr>
        <w:jc w:val="center"/>
        <w:rPr>
          <w:color w:val="000000"/>
          <w:shd w:val="clear" w:color="auto" w:fill="FFFFFF"/>
        </w:rPr>
      </w:pPr>
    </w:p>
    <w:p w:rsidR="00F75AA2" w:rsidRPr="00600535" w:rsidRDefault="00F75AA2" w:rsidP="00F75AA2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81543B">
        <w:rPr>
          <w:rFonts w:ascii="Times New Roman" w:hAnsi="Times New Roman" w:cs="Times New Roman"/>
          <w:sz w:val="28"/>
          <w:szCs w:val="28"/>
          <w:lang w:eastAsia="ru-RU"/>
        </w:rPr>
        <w:t>Рисунок 5.</w:t>
      </w:r>
      <w:r w:rsidR="0069422D">
        <w:rPr>
          <w:rFonts w:ascii="Times New Roman" w:hAnsi="Times New Roman" w:cs="Times New Roman"/>
          <w:sz w:val="28"/>
          <w:szCs w:val="28"/>
          <w:lang w:eastAsia="ru-RU"/>
        </w:rPr>
        <w:t>3</w:t>
      </w:r>
      <w:r w:rsidRPr="0081543B">
        <w:rPr>
          <w:rFonts w:ascii="Times New Roman" w:hAnsi="Times New Roman" w:cs="Times New Roman"/>
          <w:sz w:val="28"/>
          <w:szCs w:val="28"/>
          <w:lang w:eastAsia="ru-RU"/>
        </w:rPr>
        <w:t xml:space="preserve"> – Диаграмма компонентов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системы </w:t>
      </w:r>
      <w:r>
        <w:rPr>
          <w:rFonts w:ascii="Times New Roman" w:hAnsi="Times New Roman" w:cs="Times New Roman"/>
          <w:sz w:val="28"/>
          <w:szCs w:val="28"/>
          <w:lang w:eastAsia="ru-RU"/>
        </w:rPr>
        <w:t>оценки кинофильмов</w:t>
      </w:r>
    </w:p>
    <w:p w:rsidR="00F75AA2" w:rsidRPr="008A3249" w:rsidRDefault="00F75AA2" w:rsidP="00F75AA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:rsidR="00D42D49" w:rsidRDefault="00D42D49" w:rsidP="00D42D49"/>
    <w:p w:rsidR="00F75AA2" w:rsidRDefault="00F75AA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D42D49" w:rsidRDefault="00D42D49" w:rsidP="004F2B1B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6</w:t>
      </w:r>
      <w:r w:rsidRPr="002C6932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МОДЕЛИ ПРЕДСТАВЛЕНИЯ СИСТЕМЫ И ИХ ОПИСАНИЕ</w:t>
      </w:r>
    </w:p>
    <w:p w:rsidR="0069422D" w:rsidRPr="00784582" w:rsidRDefault="0069422D" w:rsidP="0069422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784582">
        <w:rPr>
          <w:rFonts w:ascii="Times New Roman" w:hAnsi="Times New Roman" w:cs="Times New Roman"/>
          <w:sz w:val="28"/>
          <w:szCs w:val="28"/>
          <w:lang w:eastAsia="ru-RU"/>
        </w:rPr>
        <w:t>Диаграмма состояний (</w:t>
      </w:r>
      <w:proofErr w:type="spellStart"/>
      <w:r w:rsidRPr="00784582">
        <w:rPr>
          <w:rFonts w:ascii="Times New Roman" w:hAnsi="Times New Roman" w:cs="Times New Roman"/>
          <w:sz w:val="28"/>
          <w:szCs w:val="28"/>
          <w:lang w:eastAsia="ru-RU"/>
        </w:rPr>
        <w:t>state</w:t>
      </w:r>
      <w:proofErr w:type="spellEnd"/>
      <w:r w:rsidRPr="0078458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84582">
        <w:rPr>
          <w:rFonts w:ascii="Times New Roman" w:hAnsi="Times New Roman" w:cs="Times New Roman"/>
          <w:sz w:val="28"/>
          <w:szCs w:val="28"/>
          <w:lang w:eastAsia="ru-RU"/>
        </w:rPr>
        <w:t>diagram</w:t>
      </w:r>
      <w:proofErr w:type="spellEnd"/>
      <w:r w:rsidRPr="00784582">
        <w:rPr>
          <w:rFonts w:ascii="Times New Roman" w:hAnsi="Times New Roman" w:cs="Times New Roman"/>
          <w:sz w:val="28"/>
          <w:szCs w:val="28"/>
          <w:lang w:eastAsia="ru-RU"/>
        </w:rPr>
        <w:t>) определяют все возможные сост</w:t>
      </w:r>
      <w:r w:rsidRPr="00784582">
        <w:rPr>
          <w:rFonts w:ascii="Times New Roman" w:hAnsi="Times New Roman" w:cs="Times New Roman"/>
          <w:sz w:val="28"/>
          <w:szCs w:val="28"/>
          <w:lang w:eastAsia="ru-RU"/>
        </w:rPr>
        <w:t>о</w:t>
      </w:r>
      <w:r w:rsidRPr="00784582">
        <w:rPr>
          <w:rFonts w:ascii="Times New Roman" w:hAnsi="Times New Roman" w:cs="Times New Roman"/>
          <w:sz w:val="28"/>
          <w:szCs w:val="28"/>
          <w:lang w:eastAsia="ru-RU"/>
        </w:rPr>
        <w:t>яния, в которых может находиться конкретный объект, а также процесс см</w:t>
      </w:r>
      <w:r w:rsidRPr="00784582">
        <w:rPr>
          <w:rFonts w:ascii="Times New Roman" w:hAnsi="Times New Roman" w:cs="Times New Roman"/>
          <w:sz w:val="28"/>
          <w:szCs w:val="28"/>
          <w:lang w:eastAsia="ru-RU"/>
        </w:rPr>
        <w:t>е</w:t>
      </w:r>
      <w:r w:rsidRPr="00784582">
        <w:rPr>
          <w:rFonts w:ascii="Times New Roman" w:hAnsi="Times New Roman" w:cs="Times New Roman"/>
          <w:sz w:val="28"/>
          <w:szCs w:val="28"/>
          <w:lang w:eastAsia="ru-RU"/>
        </w:rPr>
        <w:t>ны состояний объекта в результате влияния некоторых событий. Диаграммы состояний строятся для единственного класса и описывают поведение еди</w:t>
      </w:r>
      <w:r w:rsidRPr="00784582">
        <w:rPr>
          <w:rFonts w:ascii="Times New Roman" w:hAnsi="Times New Roman" w:cs="Times New Roman"/>
          <w:sz w:val="28"/>
          <w:szCs w:val="28"/>
          <w:lang w:eastAsia="ru-RU"/>
        </w:rPr>
        <w:t>н</w:t>
      </w:r>
      <w:r w:rsidRPr="00784582">
        <w:rPr>
          <w:rFonts w:ascii="Times New Roman" w:hAnsi="Times New Roman" w:cs="Times New Roman"/>
          <w:sz w:val="28"/>
          <w:szCs w:val="28"/>
          <w:lang w:eastAsia="ru-RU"/>
        </w:rPr>
        <w:t>ственного объекта</w:t>
      </w:r>
      <w:r w:rsidRPr="00EF3A05">
        <w:rPr>
          <w:rFonts w:ascii="Times New Roman" w:hAnsi="Times New Roman" w:cs="Times New Roman"/>
          <w:sz w:val="28"/>
          <w:szCs w:val="28"/>
          <w:lang w:eastAsia="ru-RU"/>
        </w:rPr>
        <w:t>[4]</w:t>
      </w:r>
      <w:r w:rsidRPr="00784582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:rsidR="0069422D" w:rsidRPr="008A3249" w:rsidRDefault="0069422D" w:rsidP="0069422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784582">
        <w:rPr>
          <w:rFonts w:ascii="Times New Roman" w:hAnsi="Times New Roman" w:cs="Times New Roman"/>
          <w:sz w:val="28"/>
          <w:szCs w:val="28"/>
          <w:lang w:eastAsia="ru-RU"/>
        </w:rPr>
        <w:t xml:space="preserve">Диаграмма состояний представляет собой граф </w:t>
      </w:r>
      <w:proofErr w:type="gramStart"/>
      <w:r w:rsidRPr="00784582">
        <w:rPr>
          <w:rFonts w:ascii="Times New Roman" w:hAnsi="Times New Roman" w:cs="Times New Roman"/>
          <w:sz w:val="28"/>
          <w:szCs w:val="28"/>
          <w:lang w:eastAsia="ru-RU"/>
        </w:rPr>
        <w:t>состояний</w:t>
      </w:r>
      <w:proofErr w:type="gramEnd"/>
      <w:r w:rsidRPr="00784582">
        <w:rPr>
          <w:rFonts w:ascii="Times New Roman" w:hAnsi="Times New Roman" w:cs="Times New Roman"/>
          <w:sz w:val="28"/>
          <w:szCs w:val="28"/>
          <w:lang w:eastAsia="ru-RU"/>
        </w:rPr>
        <w:t xml:space="preserve"> в которых может находиться объект и связей между ними</w:t>
      </w:r>
      <w:r w:rsidRPr="008A3249">
        <w:rPr>
          <w:rFonts w:ascii="Times New Roman" w:hAnsi="Times New Roman" w:cs="Times New Roman"/>
          <w:sz w:val="28"/>
          <w:szCs w:val="28"/>
          <w:lang w:eastAsia="ru-RU"/>
        </w:rPr>
        <w:t xml:space="preserve"> (рисунок </w:t>
      </w:r>
      <w:r>
        <w:rPr>
          <w:rFonts w:ascii="Times New Roman" w:hAnsi="Times New Roman" w:cs="Times New Roman"/>
          <w:sz w:val="28"/>
          <w:szCs w:val="28"/>
          <w:lang w:eastAsia="ru-RU"/>
        </w:rPr>
        <w:t>6.1</w:t>
      </w:r>
      <w:r w:rsidRPr="008A3249">
        <w:rPr>
          <w:rFonts w:ascii="Times New Roman" w:hAnsi="Times New Roman" w:cs="Times New Roman"/>
          <w:sz w:val="28"/>
          <w:szCs w:val="28"/>
          <w:lang w:eastAsia="ru-RU"/>
        </w:rPr>
        <w:t>).</w:t>
      </w:r>
    </w:p>
    <w:p w:rsidR="0069422D" w:rsidRPr="008A3249" w:rsidRDefault="0069422D" w:rsidP="0069422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:rsidR="0069422D" w:rsidRPr="008A3249" w:rsidRDefault="0069422D" w:rsidP="0069422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:rsidR="0069422D" w:rsidRPr="008A3249" w:rsidRDefault="0069422D" w:rsidP="0069422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:rsidR="00D42D49" w:rsidRDefault="0069422D" w:rsidP="0069422D">
      <w:pPr>
        <w:jc w:val="center"/>
      </w:pPr>
      <w:r w:rsidRPr="008A3249">
        <w:rPr>
          <w:rFonts w:ascii="Times New Roman" w:hAnsi="Times New Roman" w:cs="Times New Roman"/>
          <w:sz w:val="28"/>
          <w:szCs w:val="28"/>
          <w:lang w:eastAsia="ru-RU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  <w:lang w:eastAsia="ru-RU"/>
        </w:rPr>
        <w:t>6.1</w:t>
      </w:r>
      <w:r w:rsidRPr="008A3249">
        <w:rPr>
          <w:rFonts w:ascii="Times New Roman" w:hAnsi="Times New Roman" w:cs="Times New Roman"/>
          <w:sz w:val="28"/>
          <w:szCs w:val="28"/>
          <w:lang w:eastAsia="ru-RU"/>
        </w:rPr>
        <w:t xml:space="preserve"> – Диаграмма состояний </w:t>
      </w:r>
      <w:proofErr w:type="gramStart"/>
      <w:r w:rsidRPr="008A3249">
        <w:rPr>
          <w:rFonts w:ascii="Times New Roman" w:hAnsi="Times New Roman" w:cs="Times New Roman"/>
          <w:sz w:val="28"/>
          <w:szCs w:val="28"/>
          <w:lang w:eastAsia="ru-RU"/>
        </w:rPr>
        <w:t>при</w:t>
      </w:r>
      <w:proofErr w:type="gramEnd"/>
      <w:r w:rsidRPr="008A3249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D42D49">
        <w:br w:type="page"/>
      </w:r>
    </w:p>
    <w:p w:rsidR="00D42D49" w:rsidRDefault="00D42D49" w:rsidP="004F2B1B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7</w:t>
      </w:r>
      <w:r w:rsidRPr="002C6932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ОПИСАНИЕ ПРИМЕНЕНИЯ ПАТТЕРНОВ ПРОЕКТИРОВАНИЯ</w:t>
      </w:r>
    </w:p>
    <w:p w:rsidR="0069422D" w:rsidRPr="001E5A95" w:rsidRDefault="0069422D" w:rsidP="0069422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1E5A95">
        <w:rPr>
          <w:rFonts w:ascii="Times New Roman" w:hAnsi="Times New Roman" w:cs="Times New Roman"/>
          <w:sz w:val="28"/>
          <w:szCs w:val="28"/>
          <w:lang w:eastAsia="ru-RU"/>
        </w:rPr>
        <w:t>Часто в новом программном проекте не удается повторно использовать уже существующий код. Например, имеющиеся классы могут обладать ну</w:t>
      </w:r>
      <w:r w:rsidRPr="001E5A95">
        <w:rPr>
          <w:rFonts w:ascii="Times New Roman" w:hAnsi="Times New Roman" w:cs="Times New Roman"/>
          <w:sz w:val="28"/>
          <w:szCs w:val="28"/>
          <w:lang w:eastAsia="ru-RU"/>
        </w:rPr>
        <w:t>ж</w:t>
      </w:r>
      <w:r w:rsidRPr="001E5A95">
        <w:rPr>
          <w:rFonts w:ascii="Times New Roman" w:hAnsi="Times New Roman" w:cs="Times New Roman"/>
          <w:sz w:val="28"/>
          <w:szCs w:val="28"/>
          <w:lang w:eastAsia="ru-RU"/>
        </w:rPr>
        <w:t xml:space="preserve">ной функциональностью, но иметь при этом несовместимые интерфейсы. В таких случаях следует использовать паттерн </w:t>
      </w:r>
      <w:proofErr w:type="spellStart"/>
      <w:r w:rsidRPr="001E5A95">
        <w:rPr>
          <w:rFonts w:ascii="Times New Roman" w:hAnsi="Times New Roman" w:cs="Times New Roman"/>
          <w:sz w:val="28"/>
          <w:szCs w:val="28"/>
          <w:lang w:eastAsia="ru-RU"/>
        </w:rPr>
        <w:t>Adapter</w:t>
      </w:r>
      <w:proofErr w:type="spellEnd"/>
      <w:r w:rsidRPr="001E5A95">
        <w:rPr>
          <w:rFonts w:ascii="Times New Roman" w:hAnsi="Times New Roman" w:cs="Times New Roman"/>
          <w:sz w:val="28"/>
          <w:szCs w:val="28"/>
          <w:lang w:eastAsia="ru-RU"/>
        </w:rPr>
        <w:t xml:space="preserve"> (адаптер).</w:t>
      </w:r>
    </w:p>
    <w:p w:rsidR="0069422D" w:rsidRPr="001E5A95" w:rsidRDefault="0069422D" w:rsidP="0069422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1E5A95">
        <w:rPr>
          <w:rFonts w:ascii="Times New Roman" w:hAnsi="Times New Roman" w:cs="Times New Roman"/>
          <w:sz w:val="28"/>
          <w:szCs w:val="28"/>
          <w:lang w:eastAsia="ru-RU"/>
        </w:rPr>
        <w:t xml:space="preserve">Паттерн </w:t>
      </w:r>
      <w:proofErr w:type="spellStart"/>
      <w:r w:rsidRPr="001E5A95">
        <w:rPr>
          <w:rFonts w:ascii="Times New Roman" w:hAnsi="Times New Roman" w:cs="Times New Roman"/>
          <w:sz w:val="28"/>
          <w:szCs w:val="28"/>
          <w:lang w:eastAsia="ru-RU"/>
        </w:rPr>
        <w:t>Adapter</w:t>
      </w:r>
      <w:proofErr w:type="spellEnd"/>
      <w:r w:rsidRPr="001E5A95">
        <w:rPr>
          <w:rFonts w:ascii="Times New Roman" w:hAnsi="Times New Roman" w:cs="Times New Roman"/>
          <w:sz w:val="28"/>
          <w:szCs w:val="28"/>
          <w:lang w:eastAsia="ru-RU"/>
        </w:rPr>
        <w:t>, представляющий собой программную обертку над существующими классами, преобразует их интерфейсы к виду, пригодному для последующего использования.</w:t>
      </w:r>
    </w:p>
    <w:p w:rsidR="0069422D" w:rsidRPr="001E5A95" w:rsidRDefault="0069422D" w:rsidP="0069422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1E5A95">
        <w:rPr>
          <w:rFonts w:ascii="Times New Roman" w:hAnsi="Times New Roman" w:cs="Times New Roman"/>
          <w:sz w:val="28"/>
          <w:szCs w:val="28"/>
          <w:lang w:eastAsia="ru-RU"/>
        </w:rPr>
        <w:t xml:space="preserve">Пусть класс, интерфейс которого нужно адаптировать к нужному виду, имеет имя </w:t>
      </w:r>
      <w:proofErr w:type="spellStart"/>
      <w:r w:rsidRPr="001E5A95">
        <w:rPr>
          <w:rFonts w:ascii="Times New Roman" w:hAnsi="Times New Roman" w:cs="Times New Roman"/>
          <w:sz w:val="28"/>
          <w:szCs w:val="28"/>
          <w:lang w:eastAsia="ru-RU"/>
        </w:rPr>
        <w:t>Adaptee</w:t>
      </w:r>
      <w:proofErr w:type="spellEnd"/>
      <w:r w:rsidRPr="001E5A95">
        <w:rPr>
          <w:rFonts w:ascii="Times New Roman" w:hAnsi="Times New Roman" w:cs="Times New Roman"/>
          <w:sz w:val="28"/>
          <w:szCs w:val="28"/>
          <w:lang w:eastAsia="ru-RU"/>
        </w:rPr>
        <w:t>. Для решения задачи преобразования его интерфейса па</w:t>
      </w:r>
      <w:r w:rsidRPr="001E5A95">
        <w:rPr>
          <w:rFonts w:ascii="Times New Roman" w:hAnsi="Times New Roman" w:cs="Times New Roman"/>
          <w:sz w:val="28"/>
          <w:szCs w:val="28"/>
          <w:lang w:eastAsia="ru-RU"/>
        </w:rPr>
        <w:t>т</w:t>
      </w:r>
      <w:r w:rsidRPr="001E5A95">
        <w:rPr>
          <w:rFonts w:ascii="Times New Roman" w:hAnsi="Times New Roman" w:cs="Times New Roman"/>
          <w:sz w:val="28"/>
          <w:szCs w:val="28"/>
          <w:lang w:eastAsia="ru-RU"/>
        </w:rPr>
        <w:t xml:space="preserve">терн </w:t>
      </w:r>
      <w:proofErr w:type="spellStart"/>
      <w:r w:rsidRPr="001E5A95">
        <w:rPr>
          <w:rFonts w:ascii="Times New Roman" w:hAnsi="Times New Roman" w:cs="Times New Roman"/>
          <w:sz w:val="28"/>
          <w:szCs w:val="28"/>
          <w:lang w:eastAsia="ru-RU"/>
        </w:rPr>
        <w:t>Adapter</w:t>
      </w:r>
      <w:proofErr w:type="spellEnd"/>
      <w:r w:rsidRPr="001E5A95">
        <w:rPr>
          <w:rFonts w:ascii="Times New Roman" w:hAnsi="Times New Roman" w:cs="Times New Roman"/>
          <w:sz w:val="28"/>
          <w:szCs w:val="28"/>
          <w:lang w:eastAsia="ru-RU"/>
        </w:rPr>
        <w:t xml:space="preserve"> вводит следующую иерархию классов:</w:t>
      </w:r>
    </w:p>
    <w:p w:rsidR="0069422D" w:rsidRPr="00B01B93" w:rsidRDefault="0069422D" w:rsidP="0069422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B01B93">
        <w:rPr>
          <w:rFonts w:ascii="Times New Roman" w:hAnsi="Times New Roman" w:cs="Times New Roman"/>
          <w:sz w:val="28"/>
          <w:szCs w:val="28"/>
          <w:lang w:eastAsia="ru-RU"/>
        </w:rPr>
        <w:t xml:space="preserve">Виртуальный базовый класс </w:t>
      </w:r>
      <w:proofErr w:type="spellStart"/>
      <w:r w:rsidRPr="00B01B93">
        <w:rPr>
          <w:rFonts w:ascii="Times New Roman" w:hAnsi="Times New Roman" w:cs="Times New Roman"/>
          <w:sz w:val="28"/>
          <w:szCs w:val="28"/>
          <w:lang w:eastAsia="ru-RU"/>
        </w:rPr>
        <w:t>Target</w:t>
      </w:r>
      <w:proofErr w:type="spellEnd"/>
      <w:r w:rsidRPr="00B01B93">
        <w:rPr>
          <w:rFonts w:ascii="Times New Roman" w:hAnsi="Times New Roman" w:cs="Times New Roman"/>
          <w:sz w:val="28"/>
          <w:szCs w:val="28"/>
          <w:lang w:eastAsia="ru-RU"/>
        </w:rPr>
        <w:t>. Здесь объявляется пользовател</w:t>
      </w:r>
      <w:r w:rsidRPr="00B01B93">
        <w:rPr>
          <w:rFonts w:ascii="Times New Roman" w:hAnsi="Times New Roman" w:cs="Times New Roman"/>
          <w:sz w:val="28"/>
          <w:szCs w:val="28"/>
          <w:lang w:eastAsia="ru-RU"/>
        </w:rPr>
        <w:t>ь</w:t>
      </w:r>
      <w:r w:rsidRPr="00B01B93">
        <w:rPr>
          <w:rFonts w:ascii="Times New Roman" w:hAnsi="Times New Roman" w:cs="Times New Roman"/>
          <w:sz w:val="28"/>
          <w:szCs w:val="28"/>
          <w:lang w:eastAsia="ru-RU"/>
        </w:rPr>
        <w:t>ский интерфейс подходящего вида. Только этот интерфейс доступен для пользователя.</w:t>
      </w:r>
    </w:p>
    <w:p w:rsidR="0069422D" w:rsidRPr="00B01B93" w:rsidRDefault="0069422D" w:rsidP="0069422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B01B93">
        <w:rPr>
          <w:rFonts w:ascii="Times New Roman" w:hAnsi="Times New Roman" w:cs="Times New Roman"/>
          <w:sz w:val="28"/>
          <w:szCs w:val="28"/>
          <w:lang w:eastAsia="ru-RU"/>
        </w:rPr>
        <w:t xml:space="preserve">Производный класс </w:t>
      </w:r>
      <w:proofErr w:type="spellStart"/>
      <w:r w:rsidRPr="00B01B93">
        <w:rPr>
          <w:rFonts w:ascii="Times New Roman" w:hAnsi="Times New Roman" w:cs="Times New Roman"/>
          <w:sz w:val="28"/>
          <w:szCs w:val="28"/>
          <w:lang w:eastAsia="ru-RU"/>
        </w:rPr>
        <w:t>Adapter</w:t>
      </w:r>
      <w:proofErr w:type="spellEnd"/>
      <w:r w:rsidRPr="00B01B93">
        <w:rPr>
          <w:rFonts w:ascii="Times New Roman" w:hAnsi="Times New Roman" w:cs="Times New Roman"/>
          <w:sz w:val="28"/>
          <w:szCs w:val="28"/>
          <w:lang w:eastAsia="ru-RU"/>
        </w:rPr>
        <w:t xml:space="preserve">, реализующий интерфейс </w:t>
      </w:r>
      <w:proofErr w:type="spellStart"/>
      <w:r w:rsidRPr="00B01B93">
        <w:rPr>
          <w:rFonts w:ascii="Times New Roman" w:hAnsi="Times New Roman" w:cs="Times New Roman"/>
          <w:sz w:val="28"/>
          <w:szCs w:val="28"/>
          <w:lang w:eastAsia="ru-RU"/>
        </w:rPr>
        <w:t>Target</w:t>
      </w:r>
      <w:proofErr w:type="spellEnd"/>
      <w:r w:rsidRPr="00B01B93">
        <w:rPr>
          <w:rFonts w:ascii="Times New Roman" w:hAnsi="Times New Roman" w:cs="Times New Roman"/>
          <w:sz w:val="28"/>
          <w:szCs w:val="28"/>
          <w:lang w:eastAsia="ru-RU"/>
        </w:rPr>
        <w:t xml:space="preserve">. В этом классе также имеется указатель или ссылка на экземпляр </w:t>
      </w:r>
      <w:proofErr w:type="spellStart"/>
      <w:r w:rsidRPr="00B01B93">
        <w:rPr>
          <w:rFonts w:ascii="Times New Roman" w:hAnsi="Times New Roman" w:cs="Times New Roman"/>
          <w:sz w:val="28"/>
          <w:szCs w:val="28"/>
          <w:lang w:eastAsia="ru-RU"/>
        </w:rPr>
        <w:t>Adaptee</w:t>
      </w:r>
      <w:proofErr w:type="spellEnd"/>
      <w:r w:rsidRPr="00B01B93">
        <w:rPr>
          <w:rFonts w:ascii="Times New Roman" w:hAnsi="Times New Roman" w:cs="Times New Roman"/>
          <w:sz w:val="28"/>
          <w:szCs w:val="28"/>
          <w:lang w:eastAsia="ru-RU"/>
        </w:rPr>
        <w:t xml:space="preserve">. Паттерн </w:t>
      </w:r>
      <w:proofErr w:type="spellStart"/>
      <w:r w:rsidRPr="00B01B93">
        <w:rPr>
          <w:rFonts w:ascii="Times New Roman" w:hAnsi="Times New Roman" w:cs="Times New Roman"/>
          <w:sz w:val="28"/>
          <w:szCs w:val="28"/>
          <w:lang w:eastAsia="ru-RU"/>
        </w:rPr>
        <w:t>Adapter</w:t>
      </w:r>
      <w:proofErr w:type="spellEnd"/>
      <w:r w:rsidRPr="00B01B93">
        <w:rPr>
          <w:rFonts w:ascii="Times New Roman" w:hAnsi="Times New Roman" w:cs="Times New Roman"/>
          <w:sz w:val="28"/>
          <w:szCs w:val="28"/>
          <w:lang w:eastAsia="ru-RU"/>
        </w:rPr>
        <w:t xml:space="preserve"> использует этот указатель для перенаправления клиентских вызовов в </w:t>
      </w:r>
      <w:proofErr w:type="spellStart"/>
      <w:r w:rsidRPr="00B01B93">
        <w:rPr>
          <w:rFonts w:ascii="Times New Roman" w:hAnsi="Times New Roman" w:cs="Times New Roman"/>
          <w:sz w:val="28"/>
          <w:szCs w:val="28"/>
          <w:lang w:eastAsia="ru-RU"/>
        </w:rPr>
        <w:t>Adaptee</w:t>
      </w:r>
      <w:proofErr w:type="spellEnd"/>
      <w:r w:rsidRPr="00B01B93">
        <w:rPr>
          <w:rFonts w:ascii="Times New Roman" w:hAnsi="Times New Roman" w:cs="Times New Roman"/>
          <w:sz w:val="28"/>
          <w:szCs w:val="28"/>
          <w:lang w:eastAsia="ru-RU"/>
        </w:rPr>
        <w:t xml:space="preserve">. Так как интерфейсы </w:t>
      </w:r>
      <w:proofErr w:type="spellStart"/>
      <w:r w:rsidRPr="00B01B93">
        <w:rPr>
          <w:rFonts w:ascii="Times New Roman" w:hAnsi="Times New Roman" w:cs="Times New Roman"/>
          <w:sz w:val="28"/>
          <w:szCs w:val="28"/>
          <w:lang w:eastAsia="ru-RU"/>
        </w:rPr>
        <w:t>Adaptee</w:t>
      </w:r>
      <w:proofErr w:type="spellEnd"/>
      <w:r w:rsidRPr="00B01B93">
        <w:rPr>
          <w:rFonts w:ascii="Times New Roman" w:hAnsi="Times New Roman" w:cs="Times New Roman"/>
          <w:sz w:val="28"/>
          <w:szCs w:val="28"/>
          <w:lang w:eastAsia="ru-RU"/>
        </w:rPr>
        <w:t xml:space="preserve"> и </w:t>
      </w:r>
      <w:proofErr w:type="spellStart"/>
      <w:r w:rsidRPr="00B01B93">
        <w:rPr>
          <w:rFonts w:ascii="Times New Roman" w:hAnsi="Times New Roman" w:cs="Times New Roman"/>
          <w:sz w:val="28"/>
          <w:szCs w:val="28"/>
          <w:lang w:eastAsia="ru-RU"/>
        </w:rPr>
        <w:t>Target</w:t>
      </w:r>
      <w:proofErr w:type="spellEnd"/>
      <w:r w:rsidRPr="00B01B93">
        <w:rPr>
          <w:rFonts w:ascii="Times New Roman" w:hAnsi="Times New Roman" w:cs="Times New Roman"/>
          <w:sz w:val="28"/>
          <w:szCs w:val="28"/>
          <w:lang w:eastAsia="ru-RU"/>
        </w:rPr>
        <w:t xml:space="preserve"> несовместимы между собой, то эти вызовы обычно требуют </w:t>
      </w:r>
      <w:proofErr w:type="spellStart"/>
      <w:r w:rsidRPr="00B01B93">
        <w:rPr>
          <w:rFonts w:ascii="Times New Roman" w:hAnsi="Times New Roman" w:cs="Times New Roman"/>
          <w:sz w:val="28"/>
          <w:szCs w:val="28"/>
          <w:lang w:eastAsia="ru-RU"/>
        </w:rPr>
        <w:t>преобразования</w:t>
      </w:r>
      <w:proofErr w:type="gramStart"/>
      <w:r w:rsidRPr="00B01B93">
        <w:rPr>
          <w:rFonts w:ascii="Times New Roman" w:hAnsi="Times New Roman" w:cs="Times New Roman"/>
          <w:sz w:val="28"/>
          <w:szCs w:val="28"/>
          <w:lang w:eastAsia="ru-RU"/>
        </w:rPr>
        <w:t>.П</w:t>
      </w:r>
      <w:proofErr w:type="gramEnd"/>
      <w:r w:rsidRPr="00B01B93">
        <w:rPr>
          <w:rFonts w:ascii="Times New Roman" w:hAnsi="Times New Roman" w:cs="Times New Roman"/>
          <w:sz w:val="28"/>
          <w:szCs w:val="28"/>
          <w:lang w:eastAsia="ru-RU"/>
        </w:rPr>
        <w:t>аттерн</w:t>
      </w:r>
      <w:proofErr w:type="spellEnd"/>
      <w:r w:rsidRPr="00B01B93">
        <w:rPr>
          <w:rFonts w:ascii="Times New Roman" w:hAnsi="Times New Roman" w:cs="Times New Roman"/>
          <w:sz w:val="28"/>
          <w:szCs w:val="28"/>
          <w:lang w:eastAsia="ru-RU"/>
        </w:rPr>
        <w:t xml:space="preserve"> Адаптер можно ув</w:t>
      </w:r>
      <w:r w:rsidRPr="00B01B93">
        <w:rPr>
          <w:rFonts w:ascii="Times New Roman" w:hAnsi="Times New Roman" w:cs="Times New Roman"/>
          <w:sz w:val="28"/>
          <w:szCs w:val="28"/>
          <w:lang w:eastAsia="ru-RU"/>
        </w:rPr>
        <w:t>и</w:t>
      </w:r>
      <w:r w:rsidRPr="00B01B93">
        <w:rPr>
          <w:rFonts w:ascii="Times New Roman" w:hAnsi="Times New Roman" w:cs="Times New Roman"/>
          <w:sz w:val="28"/>
          <w:szCs w:val="28"/>
          <w:lang w:eastAsia="ru-RU"/>
        </w:rPr>
        <w:t>деть на рисунке 6.1.</w:t>
      </w:r>
    </w:p>
    <w:p w:rsidR="0069422D" w:rsidRPr="001E5A95" w:rsidRDefault="0069422D" w:rsidP="0069422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:rsidR="0069422D" w:rsidRPr="001E5A95" w:rsidRDefault="0069422D" w:rsidP="0069422D">
      <w:pPr>
        <w:spacing w:after="0"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D3B9938" wp14:editId="2271E565">
            <wp:extent cx="4162096" cy="1702676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ml-adapter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1702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422D" w:rsidRPr="001E5A95" w:rsidRDefault="0069422D" w:rsidP="0069422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:rsidR="0069422D" w:rsidRPr="001E5A95" w:rsidRDefault="0069422D" w:rsidP="0069422D">
      <w:pPr>
        <w:spacing w:after="0"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1E5A95">
        <w:rPr>
          <w:rFonts w:ascii="Times New Roman" w:hAnsi="Times New Roman" w:cs="Times New Roman"/>
          <w:sz w:val="28"/>
          <w:szCs w:val="28"/>
          <w:lang w:eastAsia="ru-RU"/>
        </w:rPr>
        <w:t>Рисунок 6.1 –Паттерн Адаптер</w:t>
      </w:r>
    </w:p>
    <w:p w:rsidR="0069422D" w:rsidRPr="001E5A95" w:rsidDel="00AF392E" w:rsidRDefault="0069422D" w:rsidP="0069422D">
      <w:pPr>
        <w:spacing w:after="0" w:line="360" w:lineRule="auto"/>
        <w:ind w:firstLine="708"/>
        <w:jc w:val="both"/>
        <w:rPr>
          <w:del w:id="1" w:author="Ксения Жилинская" w:date="2017-12-11T19:09:00Z"/>
          <w:rFonts w:ascii="Times New Roman" w:hAnsi="Times New Roman" w:cs="Times New Roman"/>
          <w:sz w:val="28"/>
          <w:szCs w:val="28"/>
          <w:lang w:eastAsia="ru-RU"/>
        </w:rPr>
      </w:pPr>
    </w:p>
    <w:p w:rsidR="0069422D" w:rsidRPr="001E5A95" w:rsidRDefault="0069422D" w:rsidP="0069422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1E5A95">
        <w:rPr>
          <w:rFonts w:ascii="Times New Roman" w:hAnsi="Times New Roman" w:cs="Times New Roman"/>
          <w:sz w:val="28"/>
          <w:szCs w:val="28"/>
          <w:lang w:eastAsia="ru-RU"/>
        </w:rPr>
        <w:lastRenderedPageBreak/>
        <w:t xml:space="preserve">Достоинства паттерна </w:t>
      </w:r>
      <w:proofErr w:type="spellStart"/>
      <w:r w:rsidRPr="001E5A95">
        <w:rPr>
          <w:rFonts w:ascii="Times New Roman" w:hAnsi="Times New Roman" w:cs="Times New Roman"/>
          <w:sz w:val="28"/>
          <w:szCs w:val="28"/>
          <w:lang w:eastAsia="ru-RU"/>
        </w:rPr>
        <w:t>Adapter</w:t>
      </w:r>
      <w:proofErr w:type="spellEnd"/>
      <w:r w:rsidRPr="001E5A95">
        <w:rPr>
          <w:rFonts w:ascii="Times New Roman" w:hAnsi="Times New Roman" w:cs="Times New Roman"/>
          <w:sz w:val="28"/>
          <w:szCs w:val="28"/>
          <w:lang w:eastAsia="ru-RU"/>
        </w:rPr>
        <w:t>:</w:t>
      </w:r>
    </w:p>
    <w:p w:rsidR="0069422D" w:rsidRPr="00B01B93" w:rsidRDefault="0069422D" w:rsidP="0069422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B01B93">
        <w:rPr>
          <w:rFonts w:ascii="Times New Roman" w:hAnsi="Times New Roman" w:cs="Times New Roman"/>
          <w:sz w:val="28"/>
          <w:szCs w:val="28"/>
          <w:lang w:eastAsia="ru-RU"/>
        </w:rPr>
        <w:t xml:space="preserve">Паттерн </w:t>
      </w:r>
      <w:proofErr w:type="spellStart"/>
      <w:r w:rsidRPr="00B01B93">
        <w:rPr>
          <w:rFonts w:ascii="Times New Roman" w:hAnsi="Times New Roman" w:cs="Times New Roman"/>
          <w:sz w:val="28"/>
          <w:szCs w:val="28"/>
          <w:lang w:eastAsia="ru-RU"/>
        </w:rPr>
        <w:t>Adapter</w:t>
      </w:r>
      <w:proofErr w:type="spellEnd"/>
      <w:r w:rsidRPr="00B01B93">
        <w:rPr>
          <w:rFonts w:ascii="Times New Roman" w:hAnsi="Times New Roman" w:cs="Times New Roman"/>
          <w:sz w:val="28"/>
          <w:szCs w:val="28"/>
          <w:lang w:eastAsia="ru-RU"/>
        </w:rPr>
        <w:t xml:space="preserve"> позволяет повторно использовать уже имеющийся код, адаптируя его несовместимый интерфейс к виду, пригодному для использ</w:t>
      </w:r>
      <w:r w:rsidRPr="00B01B93">
        <w:rPr>
          <w:rFonts w:ascii="Times New Roman" w:hAnsi="Times New Roman" w:cs="Times New Roman"/>
          <w:sz w:val="28"/>
          <w:szCs w:val="28"/>
          <w:lang w:eastAsia="ru-RU"/>
        </w:rPr>
        <w:t>о</w:t>
      </w:r>
      <w:r w:rsidRPr="00B01B93">
        <w:rPr>
          <w:rFonts w:ascii="Times New Roman" w:hAnsi="Times New Roman" w:cs="Times New Roman"/>
          <w:sz w:val="28"/>
          <w:szCs w:val="28"/>
          <w:lang w:eastAsia="ru-RU"/>
        </w:rPr>
        <w:t>вания.</w:t>
      </w:r>
    </w:p>
    <w:p w:rsidR="0069422D" w:rsidRPr="001E5A95" w:rsidRDefault="0069422D" w:rsidP="0069422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1E5A95">
        <w:rPr>
          <w:rFonts w:ascii="Times New Roman" w:hAnsi="Times New Roman" w:cs="Times New Roman"/>
          <w:sz w:val="28"/>
          <w:szCs w:val="28"/>
          <w:lang w:eastAsia="ru-RU"/>
        </w:rPr>
        <w:t xml:space="preserve">Недостатки паттерна </w:t>
      </w:r>
      <w:proofErr w:type="spellStart"/>
      <w:r w:rsidRPr="001E5A95">
        <w:rPr>
          <w:rFonts w:ascii="Times New Roman" w:hAnsi="Times New Roman" w:cs="Times New Roman"/>
          <w:sz w:val="28"/>
          <w:szCs w:val="28"/>
          <w:lang w:eastAsia="ru-RU"/>
        </w:rPr>
        <w:t>Adapter</w:t>
      </w:r>
      <w:proofErr w:type="spellEnd"/>
      <w:r w:rsidRPr="001E5A95">
        <w:rPr>
          <w:rFonts w:ascii="Times New Roman" w:hAnsi="Times New Roman" w:cs="Times New Roman"/>
          <w:sz w:val="28"/>
          <w:szCs w:val="28"/>
          <w:lang w:eastAsia="ru-RU"/>
        </w:rPr>
        <w:t>:</w:t>
      </w:r>
    </w:p>
    <w:p w:rsidR="0069422D" w:rsidRPr="00B01B93" w:rsidRDefault="0069422D" w:rsidP="0069422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B01B93">
        <w:rPr>
          <w:rFonts w:ascii="Times New Roman" w:hAnsi="Times New Roman" w:cs="Times New Roman"/>
          <w:sz w:val="28"/>
          <w:szCs w:val="28"/>
          <w:lang w:eastAsia="ru-RU"/>
        </w:rPr>
        <w:t>Задача преобразования интерфейсов может оказаться непростой в сл</w:t>
      </w:r>
      <w:r w:rsidRPr="00B01B93">
        <w:rPr>
          <w:rFonts w:ascii="Times New Roman" w:hAnsi="Times New Roman" w:cs="Times New Roman"/>
          <w:sz w:val="28"/>
          <w:szCs w:val="28"/>
          <w:lang w:eastAsia="ru-RU"/>
        </w:rPr>
        <w:t>у</w:t>
      </w:r>
      <w:r w:rsidRPr="00B01B93">
        <w:rPr>
          <w:rFonts w:ascii="Times New Roman" w:hAnsi="Times New Roman" w:cs="Times New Roman"/>
          <w:sz w:val="28"/>
          <w:szCs w:val="28"/>
          <w:lang w:eastAsia="ru-RU"/>
        </w:rPr>
        <w:t>чае, если клиентские вызовы и (или) передаваемые параметры не имеют функционального соотве</w:t>
      </w:r>
      <w:r>
        <w:rPr>
          <w:rFonts w:ascii="Times New Roman" w:hAnsi="Times New Roman" w:cs="Times New Roman"/>
          <w:sz w:val="28"/>
          <w:szCs w:val="28"/>
          <w:lang w:eastAsia="ru-RU"/>
        </w:rPr>
        <w:t>тствия в адаптируемом объекте [</w:t>
      </w:r>
      <w:r w:rsidRPr="00190CC9">
        <w:rPr>
          <w:rFonts w:ascii="Times New Roman" w:hAnsi="Times New Roman" w:cs="Times New Roman"/>
          <w:sz w:val="28"/>
          <w:szCs w:val="28"/>
          <w:lang w:eastAsia="ru-RU"/>
        </w:rPr>
        <w:t>7</w:t>
      </w:r>
      <w:r w:rsidRPr="00B01B93">
        <w:rPr>
          <w:rFonts w:ascii="Times New Roman" w:hAnsi="Times New Roman" w:cs="Times New Roman"/>
          <w:sz w:val="28"/>
          <w:szCs w:val="28"/>
          <w:lang w:eastAsia="ru-RU"/>
        </w:rPr>
        <w:t>].</w:t>
      </w:r>
    </w:p>
    <w:p w:rsidR="0069422D" w:rsidRPr="0069422D" w:rsidRDefault="0069422D" w:rsidP="004F2B1B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bookmarkStart w:id="2" w:name="_GoBack"/>
      <w:bookmarkEnd w:id="2"/>
    </w:p>
    <w:p w:rsidR="00D42D49" w:rsidRDefault="00D42D49" w:rsidP="00D42D49">
      <w:r>
        <w:br w:type="page"/>
      </w:r>
    </w:p>
    <w:p w:rsidR="00D42D49" w:rsidRDefault="00D42D49" w:rsidP="004F2B1B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8</w:t>
      </w:r>
      <w:r w:rsidRPr="002C6932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РУКОВОДСТВО ПО РАЗВЕРТЫВАНИЮ СИСТЕМЫ</w:t>
      </w:r>
    </w:p>
    <w:p w:rsidR="00D42D49" w:rsidRDefault="00D42D49" w:rsidP="00D42D49">
      <w:r>
        <w:br w:type="page"/>
      </w:r>
    </w:p>
    <w:p w:rsidR="00F75AA2" w:rsidRDefault="00D42D49" w:rsidP="004F2B1B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9</w:t>
      </w:r>
      <w:r w:rsidRPr="002C6932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РЕЗУЛЬТАТЫ ТЕСТИРОВАНИЯ И ОЦЕНКА ВЫПОЛНЕНИЯ </w:t>
      </w:r>
      <w:r w:rsidR="00F75AA2">
        <w:rPr>
          <w:rFonts w:ascii="Times New Roman" w:hAnsi="Times New Roman" w:cs="Times New Roman"/>
          <w:b/>
          <w:sz w:val="28"/>
          <w:szCs w:val="28"/>
        </w:rPr>
        <w:t xml:space="preserve">       </w:t>
      </w:r>
      <w:r>
        <w:rPr>
          <w:rFonts w:ascii="Times New Roman" w:hAnsi="Times New Roman" w:cs="Times New Roman"/>
          <w:b/>
          <w:sz w:val="28"/>
          <w:szCs w:val="28"/>
        </w:rPr>
        <w:t>ЗАДАЧ</w:t>
      </w:r>
    </w:p>
    <w:p w:rsidR="00F75AA2" w:rsidRDefault="00F75AA2" w:rsidP="00F75AA2">
      <w:r>
        <w:br w:type="page"/>
      </w:r>
    </w:p>
    <w:p w:rsidR="00F75AA2" w:rsidRDefault="00F75AA2" w:rsidP="00F75AA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ЗАКЛЮЧЕНИЕ</w:t>
      </w:r>
    </w:p>
    <w:p w:rsidR="00F75AA2" w:rsidRDefault="00F75AA2" w:rsidP="00F75AA2">
      <w:r>
        <w:br w:type="page"/>
      </w:r>
    </w:p>
    <w:p w:rsidR="00F75AA2" w:rsidRDefault="00F75AA2" w:rsidP="00F75AA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СПИСОК ИСПОЛЬЗОВАННЫХ ИСТОЧНИКОВ</w:t>
      </w:r>
    </w:p>
    <w:p w:rsidR="00F75AA2" w:rsidRDefault="00F75AA2" w:rsidP="00F75AA2">
      <w:r>
        <w:br w:type="page"/>
      </w:r>
    </w:p>
    <w:p w:rsidR="00F75AA2" w:rsidRDefault="00F75AA2" w:rsidP="00F75AA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ПРИЛОЖЕНИЕ А</w:t>
      </w:r>
    </w:p>
    <w:p w:rsidR="00F75AA2" w:rsidRDefault="00F75AA2" w:rsidP="00F75AA2">
      <w:pPr>
        <w:jc w:val="center"/>
      </w:pPr>
      <w:r>
        <w:rPr>
          <w:noProof/>
          <w:lang w:eastAsia="ru-RU"/>
        </w:rPr>
        <w:drawing>
          <wp:inline distT="0" distB="0" distL="0" distR="0">
            <wp:extent cx="4039870" cy="4639945"/>
            <wp:effectExtent l="0" t="0" r="0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9870" cy="4639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5AA2" w:rsidRPr="00F75AA2" w:rsidRDefault="00F75AA2" w:rsidP="00F75AA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А.1 – Диаграмма классов пакета </w:t>
      </w:r>
      <w:r>
        <w:rPr>
          <w:rFonts w:ascii="Times New Roman" w:hAnsi="Times New Roman" w:cs="Times New Roman"/>
          <w:sz w:val="28"/>
          <w:szCs w:val="28"/>
          <w:lang w:val="en-US"/>
        </w:rPr>
        <w:t>command</w:t>
      </w:r>
    </w:p>
    <w:p w:rsidR="002061BD" w:rsidRDefault="002061BD" w:rsidP="00F75AA2">
      <w:pPr>
        <w:jc w:val="center"/>
      </w:pPr>
    </w:p>
    <w:sectPr w:rsidR="002061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A1574" w:rsidRDefault="007A1574" w:rsidP="004F2B1B">
      <w:pPr>
        <w:spacing w:after="0" w:line="240" w:lineRule="auto"/>
      </w:pPr>
      <w:r>
        <w:separator/>
      </w:r>
    </w:p>
  </w:endnote>
  <w:endnote w:type="continuationSeparator" w:id="0">
    <w:p w:rsidR="007A1574" w:rsidRDefault="007A1574" w:rsidP="004F2B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A1574" w:rsidRDefault="007A1574" w:rsidP="004F2B1B">
      <w:pPr>
        <w:spacing w:after="0" w:line="240" w:lineRule="auto"/>
      </w:pPr>
      <w:r>
        <w:separator/>
      </w:r>
    </w:p>
  </w:footnote>
  <w:footnote w:type="continuationSeparator" w:id="0">
    <w:p w:rsidR="007A1574" w:rsidRDefault="007A1574" w:rsidP="004F2B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5B5A45"/>
    <w:multiLevelType w:val="hybridMultilevel"/>
    <w:tmpl w:val="A570472A"/>
    <w:lvl w:ilvl="0" w:tplc="1040A79C">
      <w:start w:val="1"/>
      <w:numFmt w:val="russianLower"/>
      <w:suff w:val="space"/>
      <w:lvlText w:val="%1)"/>
      <w:lvlJc w:val="left"/>
      <w:pPr>
        <w:ind w:left="90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">
    <w:nsid w:val="1B5B3764"/>
    <w:multiLevelType w:val="hybridMultilevel"/>
    <w:tmpl w:val="DDC2EB02"/>
    <w:lvl w:ilvl="0" w:tplc="C7AE0616">
      <w:start w:val="1"/>
      <w:numFmt w:val="russianLower"/>
      <w:suff w:val="space"/>
      <w:lvlText w:val="%1)"/>
      <w:lvlJc w:val="left"/>
      <w:pPr>
        <w:ind w:left="90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9ED7AF5"/>
    <w:multiLevelType w:val="hybridMultilevel"/>
    <w:tmpl w:val="DDC2EB02"/>
    <w:lvl w:ilvl="0" w:tplc="C7AE0616">
      <w:start w:val="1"/>
      <w:numFmt w:val="russianLower"/>
      <w:suff w:val="space"/>
      <w:lvlText w:val="%1)"/>
      <w:lvlJc w:val="left"/>
      <w:pPr>
        <w:ind w:left="90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BAA16C2"/>
    <w:multiLevelType w:val="hybridMultilevel"/>
    <w:tmpl w:val="DDC2EB02"/>
    <w:lvl w:ilvl="0" w:tplc="C7AE0616">
      <w:start w:val="1"/>
      <w:numFmt w:val="russianLower"/>
      <w:suff w:val="space"/>
      <w:lvlText w:val="%1)"/>
      <w:lvlJc w:val="left"/>
      <w:pPr>
        <w:ind w:left="90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5FBE37DB"/>
    <w:multiLevelType w:val="hybridMultilevel"/>
    <w:tmpl w:val="F22ACD16"/>
    <w:lvl w:ilvl="0" w:tplc="C688E404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DF23637"/>
    <w:multiLevelType w:val="hybridMultilevel"/>
    <w:tmpl w:val="DDC2EB02"/>
    <w:lvl w:ilvl="0" w:tplc="C7AE0616">
      <w:start w:val="1"/>
      <w:numFmt w:val="russianLower"/>
      <w:suff w:val="space"/>
      <w:lvlText w:val="%1)"/>
      <w:lvlJc w:val="left"/>
      <w:pPr>
        <w:ind w:left="90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704972B0"/>
    <w:multiLevelType w:val="hybridMultilevel"/>
    <w:tmpl w:val="40927FA2"/>
    <w:lvl w:ilvl="0" w:tplc="9754FEF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5F22115"/>
    <w:multiLevelType w:val="hybridMultilevel"/>
    <w:tmpl w:val="DDC2EB02"/>
    <w:lvl w:ilvl="0" w:tplc="C7AE0616">
      <w:start w:val="1"/>
      <w:numFmt w:val="russianLower"/>
      <w:suff w:val="space"/>
      <w:lvlText w:val="%1)"/>
      <w:lvlJc w:val="left"/>
      <w:pPr>
        <w:ind w:left="90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5"/>
  </w:num>
  <w:num w:numId="5">
    <w:abstractNumId w:val="7"/>
  </w:num>
  <w:num w:numId="6">
    <w:abstractNumId w:val="2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153F"/>
    <w:rsid w:val="000E0918"/>
    <w:rsid w:val="00147915"/>
    <w:rsid w:val="00194413"/>
    <w:rsid w:val="001C55A1"/>
    <w:rsid w:val="002061BD"/>
    <w:rsid w:val="002E031A"/>
    <w:rsid w:val="003B1C22"/>
    <w:rsid w:val="004012F3"/>
    <w:rsid w:val="004F2B1B"/>
    <w:rsid w:val="00572F4F"/>
    <w:rsid w:val="0059153F"/>
    <w:rsid w:val="0069422D"/>
    <w:rsid w:val="006F7582"/>
    <w:rsid w:val="007A1574"/>
    <w:rsid w:val="0081431B"/>
    <w:rsid w:val="008903BB"/>
    <w:rsid w:val="008D1117"/>
    <w:rsid w:val="00971A99"/>
    <w:rsid w:val="00A91E77"/>
    <w:rsid w:val="00D42D49"/>
    <w:rsid w:val="00DE3AF4"/>
    <w:rsid w:val="00E01641"/>
    <w:rsid w:val="00F75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153F"/>
  </w:style>
  <w:style w:type="paragraph" w:styleId="1">
    <w:name w:val="heading 1"/>
    <w:basedOn w:val="a"/>
    <w:next w:val="a"/>
    <w:link w:val="10"/>
    <w:uiPriority w:val="9"/>
    <w:qFormat/>
    <w:rsid w:val="0059153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9153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a3">
    <w:name w:val="List Paragraph"/>
    <w:basedOn w:val="a"/>
    <w:link w:val="a4"/>
    <w:uiPriority w:val="34"/>
    <w:qFormat/>
    <w:rsid w:val="0059153F"/>
    <w:pPr>
      <w:ind w:left="720"/>
      <w:contextualSpacing/>
    </w:pPr>
  </w:style>
  <w:style w:type="character" w:customStyle="1" w:styleId="a4">
    <w:name w:val="Абзац списка Знак"/>
    <w:basedOn w:val="a0"/>
    <w:link w:val="a3"/>
    <w:uiPriority w:val="34"/>
    <w:rsid w:val="0059153F"/>
  </w:style>
  <w:style w:type="paragraph" w:styleId="a5">
    <w:name w:val="TOC Heading"/>
    <w:basedOn w:val="1"/>
    <w:next w:val="a"/>
    <w:uiPriority w:val="39"/>
    <w:unhideWhenUsed/>
    <w:qFormat/>
    <w:rsid w:val="0059153F"/>
    <w:pPr>
      <w:spacing w:before="480"/>
      <w:outlineLvl w:val="9"/>
    </w:pPr>
    <w:rPr>
      <w:b/>
      <w:bCs/>
      <w:sz w:val="28"/>
      <w:szCs w:val="28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0E09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0E0918"/>
    <w:rPr>
      <w:rFonts w:ascii="Tahoma" w:hAnsi="Tahoma" w:cs="Tahoma"/>
      <w:sz w:val="16"/>
      <w:szCs w:val="16"/>
    </w:rPr>
  </w:style>
  <w:style w:type="paragraph" w:styleId="a8">
    <w:name w:val="Normal (Web)"/>
    <w:basedOn w:val="a"/>
    <w:link w:val="a9"/>
    <w:uiPriority w:val="99"/>
    <w:unhideWhenUsed/>
    <w:rsid w:val="003B1C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9">
    <w:name w:val="Обычный (веб) Знак"/>
    <w:basedOn w:val="a0"/>
    <w:link w:val="a8"/>
    <w:uiPriority w:val="99"/>
    <w:rsid w:val="003B1C2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header"/>
    <w:basedOn w:val="a"/>
    <w:link w:val="ab"/>
    <w:uiPriority w:val="99"/>
    <w:unhideWhenUsed/>
    <w:rsid w:val="004F2B1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4F2B1B"/>
  </w:style>
  <w:style w:type="paragraph" w:styleId="ac">
    <w:name w:val="footer"/>
    <w:basedOn w:val="a"/>
    <w:link w:val="ad"/>
    <w:uiPriority w:val="99"/>
    <w:unhideWhenUsed/>
    <w:rsid w:val="004F2B1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4F2B1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153F"/>
  </w:style>
  <w:style w:type="paragraph" w:styleId="1">
    <w:name w:val="heading 1"/>
    <w:basedOn w:val="a"/>
    <w:next w:val="a"/>
    <w:link w:val="10"/>
    <w:uiPriority w:val="9"/>
    <w:qFormat/>
    <w:rsid w:val="0059153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9153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a3">
    <w:name w:val="List Paragraph"/>
    <w:basedOn w:val="a"/>
    <w:link w:val="a4"/>
    <w:uiPriority w:val="34"/>
    <w:qFormat/>
    <w:rsid w:val="0059153F"/>
    <w:pPr>
      <w:ind w:left="720"/>
      <w:contextualSpacing/>
    </w:pPr>
  </w:style>
  <w:style w:type="character" w:customStyle="1" w:styleId="a4">
    <w:name w:val="Абзац списка Знак"/>
    <w:basedOn w:val="a0"/>
    <w:link w:val="a3"/>
    <w:uiPriority w:val="34"/>
    <w:rsid w:val="0059153F"/>
  </w:style>
  <w:style w:type="paragraph" w:styleId="a5">
    <w:name w:val="TOC Heading"/>
    <w:basedOn w:val="1"/>
    <w:next w:val="a"/>
    <w:uiPriority w:val="39"/>
    <w:unhideWhenUsed/>
    <w:qFormat/>
    <w:rsid w:val="0059153F"/>
    <w:pPr>
      <w:spacing w:before="480"/>
      <w:outlineLvl w:val="9"/>
    </w:pPr>
    <w:rPr>
      <w:b/>
      <w:bCs/>
      <w:sz w:val="28"/>
      <w:szCs w:val="28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0E09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0E0918"/>
    <w:rPr>
      <w:rFonts w:ascii="Tahoma" w:hAnsi="Tahoma" w:cs="Tahoma"/>
      <w:sz w:val="16"/>
      <w:szCs w:val="16"/>
    </w:rPr>
  </w:style>
  <w:style w:type="paragraph" w:styleId="a8">
    <w:name w:val="Normal (Web)"/>
    <w:basedOn w:val="a"/>
    <w:link w:val="a9"/>
    <w:uiPriority w:val="99"/>
    <w:unhideWhenUsed/>
    <w:rsid w:val="003B1C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9">
    <w:name w:val="Обычный (веб) Знак"/>
    <w:basedOn w:val="a0"/>
    <w:link w:val="a8"/>
    <w:uiPriority w:val="99"/>
    <w:rsid w:val="003B1C2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header"/>
    <w:basedOn w:val="a"/>
    <w:link w:val="ab"/>
    <w:uiPriority w:val="99"/>
    <w:unhideWhenUsed/>
    <w:rsid w:val="004F2B1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4F2B1B"/>
  </w:style>
  <w:style w:type="paragraph" w:styleId="ac">
    <w:name w:val="footer"/>
    <w:basedOn w:val="a"/>
    <w:link w:val="ad"/>
    <w:uiPriority w:val="99"/>
    <w:unhideWhenUsed/>
    <w:rsid w:val="004F2B1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4F2B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69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0.em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jpg"/><Relationship Id="rId2" Type="http://schemas.openxmlformats.org/officeDocument/2006/relationships/styles" Target="styles.xml"/><Relationship Id="rId16" Type="http://schemas.openxmlformats.org/officeDocument/2006/relationships/hyperlink" Target="https://ru.wikipedia.org/wiki/%D0%94%D0%B8%D0%B0%D0%B3%D1%80%D0%B0%D0%BC%D0%BC%D0%B0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25</Pages>
  <Words>2396</Words>
  <Characters>13661</Characters>
  <Application>Microsoft Office Word</Application>
  <DocSecurity>0</DocSecurity>
  <Lines>113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Ксения Жилинская</dc:creator>
  <cp:lastModifiedBy>Ксения Жилинская</cp:lastModifiedBy>
  <cp:revision>5</cp:revision>
  <dcterms:created xsi:type="dcterms:W3CDTF">2018-03-01T19:09:00Z</dcterms:created>
  <dcterms:modified xsi:type="dcterms:W3CDTF">2018-04-19T22:34:00Z</dcterms:modified>
</cp:coreProperties>
</file>